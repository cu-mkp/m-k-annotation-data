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Raymond Carlson and Jordan Katz</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Making and Knowing Project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Annotation for BnF Ms. Fr. 640, fol. 118v:</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“Casting in a Box Mold”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6179"/>
        </w:tabs>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6179"/>
        </w:tabs>
        <w:spacing w:after="0" w:before="0" w:line="240" w:lineRule="auto"/>
        <w:rPr/>
      </w:pPr>
      <w:r w:rsidDel="00000000" w:rsidR="00000000" w:rsidRPr="00000000">
        <w:rPr>
          <w:rFonts w:ascii="Times New Roman" w:cs="Times New Roman" w:eastAsia="Times New Roman" w:hAnsi="Times New Roman"/>
          <w:b w:val="1"/>
          <w:sz w:val="24"/>
          <w:szCs w:val="24"/>
          <w:u w:val="single"/>
          <w:rtl w:val="0"/>
        </w:rPr>
        <w:t xml:space="preserve">BnF Ms. Fr. 640, fol. </w:t>
      </w:r>
      <w:commentRangeStart w:id="0"/>
      <w:commentRangeStart w:id="1"/>
      <w:commentRangeStart w:id="2"/>
      <w:r w:rsidDel="00000000" w:rsidR="00000000" w:rsidRPr="00000000">
        <w:rPr>
          <w:rFonts w:ascii="Times New Roman" w:cs="Times New Roman" w:eastAsia="Times New Roman" w:hAnsi="Times New Roman"/>
          <w:b w:val="1"/>
          <w:sz w:val="24"/>
          <w:szCs w:val="24"/>
          <w:u w:val="single"/>
          <w:rtl w:val="0"/>
        </w:rPr>
        <w:t xml:space="preserve">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u w:val="single"/>
          <w:rtl w:val="0"/>
        </w:rPr>
        <w:t xml:space="preserve">18</w:t>
      </w:r>
      <w:commentRangeStart w:id="3"/>
      <w:commentRangeStart w:id="4"/>
      <w:commentRangeStart w:id="5"/>
      <w:r w:rsidDel="00000000" w:rsidR="00000000" w:rsidRPr="00000000">
        <w:rPr>
          <w:rFonts w:ascii="Times New Roman" w:cs="Times New Roman" w:eastAsia="Times New Roman" w:hAnsi="Times New Roman"/>
          <w:b w:val="1"/>
          <w:sz w:val="24"/>
          <w:szCs w:val="24"/>
          <w:u w:val="single"/>
          <w:rtl w:val="0"/>
        </w:rPr>
        <w:t xml:space="preserve">v</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Annotation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 xml:space="preserve">The recipe “Casting in a Box Mold” on fol. 118v appears after a dense grouping of recipes that detail various forms of casting, such as </w:t>
      </w:r>
      <w:r w:rsidDel="00000000" w:rsidR="00000000" w:rsidRPr="00000000">
        <w:rPr>
          <w:rFonts w:ascii="Times New Roman" w:cs="Times New Roman" w:eastAsia="Times New Roman" w:hAnsi="Times New Roman"/>
          <w:b w:val="0"/>
          <w:i w:val="1"/>
          <w:sz w:val="24"/>
          <w:szCs w:val="24"/>
          <w:rtl w:val="0"/>
        </w:rPr>
        <w:t xml:space="preserve">en noyeau</w:t>
      </w:r>
      <w:r w:rsidDel="00000000" w:rsidR="00000000" w:rsidRPr="00000000">
        <w:rPr>
          <w:rFonts w:ascii="Times New Roman" w:cs="Times New Roman" w:eastAsia="Times New Roman" w:hAnsi="Times New Roman"/>
          <w:b w:val="0"/>
          <w:sz w:val="24"/>
          <w:szCs w:val="24"/>
          <w:rtl w:val="0"/>
        </w:rPr>
        <w:t xml:space="preserve"> casting (casting with a core) and the casting of flowers.</w:t>
      </w:r>
      <w:r w:rsidDel="00000000" w:rsidR="00000000" w:rsidRPr="00000000">
        <w:rPr>
          <w:rFonts w:ascii="Times New Roman" w:cs="Times New Roman" w:eastAsia="Times New Roman" w:hAnsi="Times New Roman"/>
          <w:b w:val="0"/>
          <w:sz w:val="24"/>
          <w:szCs w:val="24"/>
          <w:vertAlign w:val="superscript"/>
        </w:rPr>
        <w:footnoteReference w:customMarkFollows="0" w:id="0"/>
      </w:r>
      <w:r w:rsidDel="00000000" w:rsidR="00000000" w:rsidRPr="00000000">
        <w:rPr>
          <w:rFonts w:ascii="Times New Roman" w:cs="Times New Roman" w:eastAsia="Times New Roman" w:hAnsi="Times New Roman"/>
          <w:b w:val="0"/>
          <w:sz w:val="24"/>
          <w:szCs w:val="24"/>
          <w:rtl w:val="0"/>
        </w:rPr>
        <w:t xml:space="preserve"> The box mold casting recipe privileges discussion of how to produce sand and how to heat the mold, devoting little attention to the casting of metal itself. As this entry will show, such emphases within this recipe can be explained through the process of reconstruction in conjunction with examination of relevant textual sources. Further, this recipe should be understood through its presumed use in producing portrait medals, whose mounting popularity in late sixteenth-century France aligns with the dating of the manuscript.</w:t>
      </w:r>
      <w:r w:rsidDel="00000000" w:rsidR="00000000" w:rsidRPr="00000000">
        <w:rPr>
          <w:rFonts w:ascii="Times New Roman" w:cs="Times New Roman" w:eastAsia="Times New Roman" w:hAnsi="Times New Roman"/>
          <w:b w:val="0"/>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The author begins the recipe by describing the production of sand made by grinding cores from previously used molds, which are composed of plaster, brick and feather alum.</w:t>
      </w:r>
      <w:r w:rsidDel="00000000" w:rsidR="00000000" w:rsidRPr="00000000">
        <w:rPr>
          <w:rFonts w:ascii="Times New Roman" w:cs="Times New Roman" w:eastAsia="Times New Roman" w:hAnsi="Times New Roman"/>
          <w:b w:val="0"/>
          <w:sz w:val="24"/>
          <w:szCs w:val="24"/>
          <w:vertAlign w:val="superscript"/>
        </w:rPr>
        <w:footnoteReference w:customMarkFollows="0" w:id="2"/>
      </w:r>
      <w:r w:rsidDel="00000000" w:rsidR="00000000" w:rsidRPr="00000000">
        <w:rPr>
          <w:rFonts w:ascii="Times New Roman" w:cs="Times New Roman" w:eastAsia="Times New Roman" w:hAnsi="Times New Roman"/>
          <w:b w:val="0"/>
          <w:sz w:val="24"/>
          <w:szCs w:val="24"/>
          <w:rtl w:val="0"/>
        </w:rPr>
        <w:t xml:space="preserve"> It is unsurprising that sand would be reused, as this is still common practice today in metal foundries, where sand casting is the main technique used for the production of industrial machine parts.</w:t>
      </w:r>
      <w:r w:rsidDel="00000000" w:rsidR="00000000" w:rsidRPr="00000000">
        <w:rPr>
          <w:rFonts w:ascii="Times New Roman" w:cs="Times New Roman" w:eastAsia="Times New Roman" w:hAnsi="Times New Roman"/>
          <w:b w:val="0"/>
          <w:sz w:val="24"/>
          <w:szCs w:val="24"/>
          <w:vertAlign w:val="superscript"/>
        </w:rPr>
        <w:footnoteReference w:customMarkFollows="0" w:id="3"/>
      </w:r>
      <w:r w:rsidDel="00000000" w:rsidR="00000000" w:rsidRPr="00000000">
        <w:rPr>
          <w:rFonts w:ascii="Times New Roman" w:cs="Times New Roman" w:eastAsia="Times New Roman" w:hAnsi="Times New Roman"/>
          <w:b w:val="0"/>
          <w:sz w:val="24"/>
          <w:szCs w:val="24"/>
          <w:rtl w:val="0"/>
        </w:rPr>
        <w:t xml:space="preserve"> In our reconstructions, the only previously used cores available lacked feather alum. This ingredient, “</w:t>
      </w:r>
      <w:r w:rsidDel="00000000" w:rsidR="00000000" w:rsidRPr="00000000">
        <w:rPr>
          <w:rFonts w:ascii="Times New Roman" w:cs="Times New Roman" w:eastAsia="Times New Roman" w:hAnsi="Times New Roman"/>
          <w:b w:val="0"/>
          <w:i w:val="1"/>
          <w:sz w:val="24"/>
          <w:szCs w:val="24"/>
          <w:rtl w:val="0"/>
        </w:rPr>
        <w:t xml:space="preserve">alun de plume</w:t>
      </w:r>
      <w:r w:rsidDel="00000000" w:rsidR="00000000" w:rsidRPr="00000000">
        <w:rPr>
          <w:rFonts w:ascii="Times New Roman" w:cs="Times New Roman" w:eastAsia="Times New Roman" w:hAnsi="Times New Roman"/>
          <w:b w:val="0"/>
          <w:sz w:val="24"/>
          <w:szCs w:val="24"/>
          <w:rtl w:val="0"/>
        </w:rPr>
        <w:t xml:space="preserve">,” could refer to asbestos or other minerals such as feldspar or gypsum; in modern terms, it refers to the mineral Halotrichite, which is made of soft, parallel strands of a white color, which has the appearance of a feather.</w:t>
      </w:r>
      <w:r w:rsidDel="00000000" w:rsidR="00000000" w:rsidRPr="00000000">
        <w:rPr>
          <w:rFonts w:ascii="Times New Roman" w:cs="Times New Roman" w:eastAsia="Times New Roman" w:hAnsi="Times New Roman"/>
          <w:b w:val="0"/>
          <w:sz w:val="24"/>
          <w:szCs w:val="24"/>
          <w:vertAlign w:val="superscript"/>
        </w:rPr>
        <w:footnoteReference w:customMarkFollows="0" w:id="4"/>
      </w:r>
      <w:r w:rsidDel="00000000" w:rsidR="00000000" w:rsidRPr="00000000">
        <w:rPr>
          <w:rFonts w:ascii="Times New Roman" w:cs="Times New Roman" w:eastAsia="Times New Roman" w:hAnsi="Times New Roman"/>
          <w:b w:val="0"/>
          <w:sz w:val="24"/>
          <w:szCs w:val="24"/>
          <w:rtl w:val="0"/>
        </w:rPr>
        <w:t xml:space="preserve"> Whatever it was, “</w:t>
      </w:r>
      <w:r w:rsidDel="00000000" w:rsidR="00000000" w:rsidRPr="00000000">
        <w:rPr>
          <w:rFonts w:ascii="Times New Roman" w:cs="Times New Roman" w:eastAsia="Times New Roman" w:hAnsi="Times New Roman"/>
          <w:b w:val="0"/>
          <w:i w:val="1"/>
          <w:sz w:val="24"/>
          <w:szCs w:val="24"/>
          <w:rtl w:val="0"/>
        </w:rPr>
        <w:t xml:space="preserve">alun de plume</w:t>
      </w:r>
      <w:r w:rsidDel="00000000" w:rsidR="00000000" w:rsidRPr="00000000">
        <w:rPr>
          <w:rFonts w:ascii="Times New Roman" w:cs="Times New Roman" w:eastAsia="Times New Roman" w:hAnsi="Times New Roman"/>
          <w:b w:val="0"/>
          <w:sz w:val="24"/>
          <w:szCs w:val="24"/>
          <w:rtl w:val="0"/>
        </w:rPr>
        <w:t xml:space="preserve">” appears to have been important as a binding agent, but for which no substitute was introduced for the previous molds [</w:t>
      </w:r>
      <w:hyperlink r:id="rId8">
        <w:r w:rsidDel="00000000" w:rsidR="00000000" w:rsidRPr="00000000">
          <w:rPr>
            <w:rFonts w:ascii="Times New Roman" w:cs="Times New Roman" w:eastAsia="Times New Roman" w:hAnsi="Times New Roman"/>
            <w:b w:val="1"/>
            <w:color w:val="1155cc"/>
            <w:sz w:val="24"/>
            <w:szCs w:val="24"/>
            <w:u w:val="single"/>
            <w:rtl w:val="0"/>
          </w:rPr>
          <w:t xml:space="preserve">Fig. 1</w:t>
        </w:r>
      </w:hyperlink>
      <w:r w:rsidDel="00000000" w:rsidR="00000000" w:rsidRPr="00000000">
        <w:rPr>
          <w:rFonts w:ascii="Times New Roman" w:cs="Times New Roman" w:eastAsia="Times New Roman" w:hAnsi="Times New Roman"/>
          <w:b w:val="1"/>
          <w:sz w:val="24"/>
          <w:szCs w:val="24"/>
          <w:rtl w:val="0"/>
        </w:rPr>
        <w:t xml:space="preserve">: Grinding Previously Used Molds]</w:t>
      </w:r>
      <w:r w:rsidDel="00000000" w:rsidR="00000000" w:rsidRPr="00000000">
        <w:rPr>
          <w:rFonts w:ascii="Times New Roman" w:cs="Times New Roman" w:eastAsia="Times New Roman" w:hAnsi="Times New Roman"/>
          <w:b w:val="0"/>
          <w:sz w:val="24"/>
          <w:szCs w:val="24"/>
          <w:rtl w:val="0"/>
        </w:rPr>
        <w:t xml:space="preserve">. This omission made it possible for us to pass the sand through a sieve, which the feather alum rendered impossible for the author </w:t>
      </w:r>
      <w:r w:rsidDel="00000000" w:rsidR="00000000" w:rsidRPr="00000000">
        <w:rPr>
          <w:rFonts w:ascii="Times New Roman" w:cs="Times New Roman" w:eastAsia="Times New Roman" w:hAnsi="Times New Roman"/>
          <w:b w:val="1"/>
          <w:sz w:val="24"/>
          <w:szCs w:val="24"/>
          <w:rtl w:val="0"/>
        </w:rPr>
        <w:t xml:space="preserve">[</w:t>
      </w:r>
      <w:hyperlink r:id="rId9">
        <w:r w:rsidDel="00000000" w:rsidR="00000000" w:rsidRPr="00000000">
          <w:rPr>
            <w:rFonts w:ascii="Times New Roman" w:cs="Times New Roman" w:eastAsia="Times New Roman" w:hAnsi="Times New Roman"/>
            <w:b w:val="1"/>
            <w:color w:val="1155cc"/>
            <w:sz w:val="24"/>
            <w:szCs w:val="24"/>
            <w:u w:val="single"/>
            <w:rtl w:val="0"/>
          </w:rPr>
          <w:t xml:space="preserve">Fig. 2</w:t>
        </w:r>
      </w:hyperlink>
      <w:r w:rsidDel="00000000" w:rsidR="00000000" w:rsidRPr="00000000">
        <w:rPr>
          <w:rFonts w:ascii="Times New Roman" w:cs="Times New Roman" w:eastAsia="Times New Roman" w:hAnsi="Times New Roman"/>
          <w:b w:val="1"/>
          <w:sz w:val="24"/>
          <w:szCs w:val="24"/>
          <w:rtl w:val="0"/>
        </w:rPr>
        <w:t xml:space="preserve">: Feather Alum]</w:t>
      </w:r>
      <w:r w:rsidDel="00000000" w:rsidR="00000000" w:rsidRPr="00000000">
        <w:rPr>
          <w:rFonts w:ascii="Times New Roman" w:cs="Times New Roman" w:eastAsia="Times New Roman" w:hAnsi="Times New Roman"/>
          <w:b w:val="0"/>
          <w:sz w:val="24"/>
          <w:szCs w:val="24"/>
          <w:rtl w:val="0"/>
        </w:rPr>
        <w:t xml:space="preserve">. Given the time needed to break down the old molds, even using a sieve, one can only imagine the time needed to grind these molds to a “very soft” consistency without one, as the manuscript directs. In the recipe, the author then outlines the preparation of sal ammoniac water (a solution of ammonium chloride) using two balls of sal ammoniac the size of walnuts [</w:t>
      </w:r>
      <w:r w:rsidDel="00000000" w:rsidR="00000000" w:rsidRPr="00000000">
        <w:rPr>
          <w:rFonts w:ascii="Times New Roman" w:cs="Times New Roman" w:eastAsia="Times New Roman" w:hAnsi="Times New Roman"/>
          <w:b w:val="0"/>
          <w:i w:val="1"/>
          <w:color w:val="000000"/>
          <w:sz w:val="24"/>
          <w:szCs w:val="24"/>
          <w:rtl w:val="0"/>
        </w:rPr>
        <w:t xml:space="preserve">noix</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a process similar to that described in an earlier recipe on fol. 111v.</w:t>
      </w:r>
      <w:r w:rsidDel="00000000" w:rsidR="00000000" w:rsidRPr="00000000">
        <w:rPr>
          <w:rFonts w:ascii="Times New Roman" w:cs="Times New Roman" w:eastAsia="Times New Roman" w:hAnsi="Times New Roman"/>
          <w:b w:val="0"/>
          <w:sz w:val="24"/>
          <w:szCs w:val="24"/>
          <w:vertAlign w:val="superscript"/>
        </w:rPr>
        <w:footnoteReference w:customMarkFollows="0" w:id="5"/>
      </w:r>
      <w:r w:rsidDel="00000000" w:rsidR="00000000" w:rsidRPr="00000000">
        <w:rPr>
          <w:rFonts w:ascii="Times New Roman" w:cs="Times New Roman" w:eastAsia="Times New Roman" w:hAnsi="Times New Roman"/>
          <w:b w:val="0"/>
          <w:sz w:val="24"/>
          <w:szCs w:val="24"/>
          <w:rtl w:val="0"/>
        </w:rPr>
        <w:t xml:space="preserve"> In accordance with the manuscript, this solution was mixed with spirits (interpreted as brandy) and mixed with the sand we had produced through the grinding and sieving process </w:t>
      </w:r>
      <w:r w:rsidDel="00000000" w:rsidR="00000000" w:rsidRPr="00000000">
        <w:rPr>
          <w:rFonts w:ascii="Times New Roman" w:cs="Times New Roman" w:eastAsia="Times New Roman" w:hAnsi="Times New Roman"/>
          <w:b w:val="1"/>
          <w:sz w:val="24"/>
          <w:szCs w:val="24"/>
          <w:rtl w:val="0"/>
        </w:rPr>
        <w:t xml:space="preserve">[</w:t>
      </w:r>
      <w:hyperlink r:id="rId10">
        <w:r w:rsidDel="00000000" w:rsidR="00000000" w:rsidRPr="00000000">
          <w:rPr>
            <w:rFonts w:ascii="Times New Roman" w:cs="Times New Roman" w:eastAsia="Times New Roman" w:hAnsi="Times New Roman"/>
            <w:b w:val="1"/>
            <w:color w:val="1155cc"/>
            <w:sz w:val="24"/>
            <w:szCs w:val="24"/>
            <w:u w:val="single"/>
            <w:rtl w:val="0"/>
          </w:rPr>
          <w:t xml:space="preserve">Fig. 3</w:t>
        </w:r>
      </w:hyperlink>
      <w:r w:rsidDel="00000000" w:rsidR="00000000" w:rsidRPr="00000000">
        <w:rPr>
          <w:rFonts w:ascii="Times New Roman" w:cs="Times New Roman" w:eastAsia="Times New Roman" w:hAnsi="Times New Roman"/>
          <w:b w:val="1"/>
          <w:sz w:val="24"/>
          <w:szCs w:val="24"/>
          <w:rtl w:val="0"/>
        </w:rPr>
        <w:t xml:space="preserve">: Sand Mixture]</w:t>
      </w:r>
      <w:r w:rsidDel="00000000" w:rsidR="00000000" w:rsidRPr="00000000">
        <w:rPr>
          <w:rFonts w:ascii="Times New Roman" w:cs="Times New Roman" w:eastAsia="Times New Roman" w:hAnsi="Times New Roman"/>
          <w:b w:val="0"/>
          <w:sz w:val="24"/>
          <w:szCs w:val="24"/>
          <w:rtl w:val="0"/>
        </w:rPr>
        <w:t xml:space="preserve">, which was pressed into the “female-sided” box mold over the medal </w:t>
      </w:r>
      <w:r w:rsidDel="00000000" w:rsidR="00000000" w:rsidRPr="00000000">
        <w:rPr>
          <w:rFonts w:ascii="Times New Roman" w:cs="Times New Roman" w:eastAsia="Times New Roman" w:hAnsi="Times New Roman"/>
          <w:b w:val="1"/>
          <w:sz w:val="24"/>
          <w:szCs w:val="24"/>
          <w:rtl w:val="0"/>
        </w:rPr>
        <w:t xml:space="preserve">[</w:t>
      </w:r>
      <w:hyperlink r:id="rId11">
        <w:r w:rsidDel="00000000" w:rsidR="00000000" w:rsidRPr="00000000">
          <w:rPr>
            <w:rFonts w:ascii="Times New Roman" w:cs="Times New Roman" w:eastAsia="Times New Roman" w:hAnsi="Times New Roman"/>
            <w:b w:val="1"/>
            <w:color w:val="1155cc"/>
            <w:sz w:val="24"/>
            <w:szCs w:val="24"/>
            <w:u w:val="single"/>
            <w:rtl w:val="0"/>
          </w:rPr>
          <w:t xml:space="preserve">Fig. 4</w:t>
        </w:r>
      </w:hyperlink>
      <w:r w:rsidDel="00000000" w:rsidR="00000000" w:rsidRPr="00000000">
        <w:rPr>
          <w:rFonts w:ascii="Times New Roman" w:cs="Times New Roman" w:eastAsia="Times New Roman" w:hAnsi="Times New Roman"/>
          <w:b w:val="1"/>
          <w:sz w:val="24"/>
          <w:szCs w:val="24"/>
          <w:rtl w:val="0"/>
        </w:rPr>
        <w:t xml:space="preserve">: Filling Female Box Mold]</w:t>
      </w:r>
      <w:r w:rsidDel="00000000" w:rsidR="00000000" w:rsidRPr="00000000">
        <w:rPr>
          <w:rFonts w:ascii="Times New Roman" w:cs="Times New Roman" w:eastAsia="Times New Roman" w:hAnsi="Times New Roman"/>
          <w:b w:val="0"/>
          <w:sz w:val="24"/>
          <w:szCs w:val="24"/>
          <w:rtl w:val="0"/>
        </w:rPr>
        <w:t xml:space="preserve">.  (The recipe calls for the molding of a medal, although the reconstruction used molded plaster models, which were seen as a fair substitute.) The author does not stipulate the process of packing the sand into the mold</w:t>
      </w:r>
      <w:r w:rsidDel="00000000" w:rsidR="00000000" w:rsidRPr="00000000">
        <w:rPr>
          <w:rtl w:val="0"/>
        </w:rPr>
        <w:t xml:space="preserve">;</w:t>
      </w:r>
      <w:r w:rsidDel="00000000" w:rsidR="00000000" w:rsidRPr="00000000">
        <w:rPr>
          <w:rFonts w:ascii="Times New Roman" w:cs="Times New Roman" w:eastAsia="Times New Roman" w:hAnsi="Times New Roman"/>
          <w:b w:val="0"/>
          <w:sz w:val="24"/>
          <w:szCs w:val="24"/>
          <w:rtl w:val="0"/>
        </w:rPr>
        <w:t xml:space="preserve"> however, this required a great deal of time in our reconstructions, as the medal was placed facing upwards as small quantities of sand were slowly layered on top of one another with additions of sand or water to adjust the mixture as needed.</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After the molding of the medal, the author describes marking the medal’s side and reverse, as well as the sand, a step whose function was not immediately clear during our reconstructions and therefore not undertaken.</w:t>
      </w:r>
      <w:r w:rsidDel="00000000" w:rsidR="00000000" w:rsidRPr="00000000">
        <w:rPr>
          <w:rFonts w:ascii="Times New Roman" w:cs="Times New Roman" w:eastAsia="Times New Roman" w:hAnsi="Times New Roman"/>
          <w:b w:val="0"/>
          <w:sz w:val="24"/>
          <w:szCs w:val="24"/>
          <w:vertAlign w:val="superscript"/>
        </w:rPr>
        <w:footnoteReference w:customMarkFollows="0" w:id="6"/>
      </w:r>
      <w:r w:rsidDel="00000000" w:rsidR="00000000" w:rsidRPr="00000000">
        <w:rPr>
          <w:rFonts w:ascii="Times New Roman" w:cs="Times New Roman" w:eastAsia="Times New Roman" w:hAnsi="Times New Roman"/>
          <w:b w:val="0"/>
          <w:sz w:val="24"/>
          <w:szCs w:val="24"/>
          <w:rtl w:val="0"/>
        </w:rPr>
        <w:t xml:space="preserve"> Prior to filling the male side with sand, the author calls for the dusting of the entire side of the female mold with charcoal (“</w:t>
      </w:r>
      <w:r w:rsidDel="00000000" w:rsidR="00000000" w:rsidRPr="00000000">
        <w:rPr>
          <w:rFonts w:ascii="Times New Roman" w:cs="Times New Roman" w:eastAsia="Times New Roman" w:hAnsi="Times New Roman"/>
          <w:b w:val="0"/>
          <w:i w:val="1"/>
          <w:color w:val="000000"/>
          <w:sz w:val="24"/>
          <w:szCs w:val="24"/>
          <w:rtl w:val="0"/>
        </w:rPr>
        <w:t xml:space="preserve">charbon pulverisé</w:t>
      </w:r>
      <w:r w:rsidDel="00000000" w:rsidR="00000000" w:rsidRPr="00000000">
        <w:rPr>
          <w:rFonts w:ascii="Times New Roman" w:cs="Times New Roman" w:eastAsia="Times New Roman" w:hAnsi="Times New Roman"/>
          <w:b w:val="0"/>
          <w:color w:val="000000"/>
          <w:sz w:val="24"/>
          <w:szCs w:val="24"/>
          <w:rtl w:val="0"/>
        </w:rPr>
        <w:t xml:space="preserve">”), just as the medal itself had been dusted before insertion into the female side </w:t>
      </w:r>
      <w:r w:rsidDel="00000000" w:rsidR="00000000" w:rsidRPr="00000000">
        <w:rPr>
          <w:rFonts w:ascii="Times New Roman" w:cs="Times New Roman" w:eastAsia="Times New Roman" w:hAnsi="Times New Roman"/>
          <w:b w:val="1"/>
          <w:color w:val="000000"/>
          <w:sz w:val="24"/>
          <w:szCs w:val="24"/>
          <w:rtl w:val="0"/>
        </w:rPr>
        <w:t xml:space="preserve">[</w:t>
      </w:r>
      <w:hyperlink r:id="rId12">
        <w:r w:rsidDel="00000000" w:rsidR="00000000" w:rsidRPr="00000000">
          <w:rPr>
            <w:rFonts w:ascii="Times New Roman" w:cs="Times New Roman" w:eastAsia="Times New Roman" w:hAnsi="Times New Roman"/>
            <w:b w:val="1"/>
            <w:color w:val="1155cc"/>
            <w:sz w:val="24"/>
            <w:szCs w:val="24"/>
            <w:u w:val="single"/>
            <w:rtl w:val="0"/>
          </w:rPr>
          <w:t xml:space="preserve">Fig. 5</w:t>
        </w:r>
      </w:hyperlink>
      <w:r w:rsidDel="00000000" w:rsidR="00000000" w:rsidRPr="00000000">
        <w:rPr>
          <w:rFonts w:ascii="Times New Roman" w:cs="Times New Roman" w:eastAsia="Times New Roman" w:hAnsi="Times New Roman"/>
          <w:b w:val="1"/>
          <w:color w:val="000000"/>
          <w:sz w:val="24"/>
          <w:szCs w:val="24"/>
          <w:rtl w:val="0"/>
        </w:rPr>
        <w:t xml:space="preserve">: Applying Charcoal to Female Mold]</w:t>
      </w:r>
      <w:r w:rsidDel="00000000" w:rsidR="00000000" w:rsidRPr="00000000">
        <w:rPr>
          <w:rFonts w:ascii="Times New Roman" w:cs="Times New Roman" w:eastAsia="Times New Roman" w:hAnsi="Times New Roman"/>
          <w:b w:val="0"/>
          <w:color w:val="000000"/>
          <w:sz w:val="24"/>
          <w:szCs w:val="24"/>
          <w:rtl w:val="0"/>
        </w:rPr>
        <w:t xml:space="preserve">. In the reconstruction, this step was very helpful when separating the male and female molds. At this point the author warns specifically not to disturb the medal in order to remove it from the mold. The function of marking the location of the medal earlier becomes clear now, as the author explains that he supported the area of the box mold where the medal was (presumably the point marked) and then struck the back of the mold with his hand. Evidently, on rereading his text, the author rethought the word “struck” (“</w:t>
      </w:r>
      <w:r w:rsidDel="00000000" w:rsidR="00000000" w:rsidRPr="00000000">
        <w:rPr>
          <w:rFonts w:ascii="Times New Roman" w:cs="Times New Roman" w:eastAsia="Times New Roman" w:hAnsi="Times New Roman"/>
          <w:b w:val="0"/>
          <w:i w:val="1"/>
          <w:color w:val="000000"/>
          <w:sz w:val="24"/>
          <w:szCs w:val="24"/>
          <w:rtl w:val="0"/>
        </w:rPr>
        <w:t xml:space="preserve">frappé</w:t>
      </w:r>
      <w:r w:rsidDel="00000000" w:rsidR="00000000" w:rsidRPr="00000000">
        <w:rPr>
          <w:rFonts w:ascii="Times New Roman" w:cs="Times New Roman" w:eastAsia="Times New Roman" w:hAnsi="Times New Roman"/>
          <w:b w:val="0"/>
          <w:color w:val="000000"/>
          <w:sz w:val="24"/>
          <w:szCs w:val="24"/>
          <w:rtl w:val="0"/>
        </w:rPr>
        <w:t xml:space="preserve">”), adding a note in the margin to state that he had not struck the box mold but instead pressed it with his hands (“</w:t>
      </w:r>
      <w:r w:rsidDel="00000000" w:rsidR="00000000" w:rsidRPr="00000000">
        <w:rPr>
          <w:rFonts w:ascii="Times New Roman" w:cs="Times New Roman" w:eastAsia="Times New Roman" w:hAnsi="Times New Roman"/>
          <w:b w:val="0"/>
          <w:i w:val="1"/>
          <w:color w:val="000000"/>
          <w:sz w:val="24"/>
          <w:szCs w:val="24"/>
          <w:rtl w:val="0"/>
        </w:rPr>
        <w:t xml:space="preserve">l’ay pressé de la seule force des mains</w:t>
      </w:r>
      <w:r w:rsidDel="00000000" w:rsidR="00000000" w:rsidRPr="00000000">
        <w:rPr>
          <w:rFonts w:ascii="Times New Roman" w:cs="Times New Roman" w:eastAsia="Times New Roman" w:hAnsi="Times New Roman"/>
          <w:b w:val="0"/>
          <w:color w:val="000000"/>
          <w:sz w:val="24"/>
          <w:szCs w:val="24"/>
          <w:rtl w:val="0"/>
        </w:rPr>
        <w:t xml:space="preserve">”) to avoid distorting it </w:t>
      </w:r>
      <w:r w:rsidDel="00000000" w:rsidR="00000000" w:rsidRPr="00000000">
        <w:rPr>
          <w:rFonts w:ascii="Times New Roman" w:cs="Times New Roman" w:eastAsia="Times New Roman" w:hAnsi="Times New Roman"/>
          <w:b w:val="1"/>
          <w:color w:val="000000"/>
          <w:sz w:val="24"/>
          <w:szCs w:val="24"/>
          <w:rtl w:val="0"/>
        </w:rPr>
        <w:t xml:space="preserve">[</w:t>
      </w:r>
      <w:hyperlink r:id="rId13">
        <w:r w:rsidDel="00000000" w:rsidR="00000000" w:rsidRPr="00000000">
          <w:rPr>
            <w:rFonts w:ascii="Times New Roman" w:cs="Times New Roman" w:eastAsia="Times New Roman" w:hAnsi="Times New Roman"/>
            <w:b w:val="1"/>
            <w:color w:val="1155cc"/>
            <w:sz w:val="24"/>
            <w:szCs w:val="24"/>
            <w:u w:val="single"/>
            <w:rtl w:val="0"/>
          </w:rPr>
          <w:t xml:space="preserve">Fig. 6</w:t>
        </w:r>
      </w:hyperlink>
      <w:r w:rsidDel="00000000" w:rsidR="00000000" w:rsidRPr="00000000">
        <w:rPr>
          <w:rFonts w:ascii="Times New Roman" w:cs="Times New Roman" w:eastAsia="Times New Roman" w:hAnsi="Times New Roman"/>
          <w:b w:val="1"/>
          <w:color w:val="000000"/>
          <w:sz w:val="24"/>
          <w:szCs w:val="24"/>
          <w:rtl w:val="0"/>
        </w:rPr>
        <w:t xml:space="preserve">: Marginal Note, re: Frappé]</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rtl w:val="0"/>
        </w:rPr>
        <w:tab/>
        <w:t xml:space="preserve">A major concern of the author was the heating of the box molds. Had the medal not separated after striking the molds, the author explains that he would have heated them. During reconstructions we were far less patient, opting not to heat the mold to remove the plaster model. Rather, our technique for removing the plaster model was to insert a knife into the channel made for pouring, creating a wedge that could lift the model out </w:t>
      </w:r>
      <w:r w:rsidDel="00000000" w:rsidR="00000000" w:rsidRPr="00000000">
        <w:rPr>
          <w:rFonts w:ascii="Times New Roman" w:cs="Times New Roman" w:eastAsia="Times New Roman" w:hAnsi="Times New Roman"/>
          <w:b w:val="1"/>
          <w:color w:val="000000"/>
          <w:sz w:val="24"/>
          <w:szCs w:val="24"/>
          <w:rtl w:val="0"/>
        </w:rPr>
        <w:t xml:space="preserve">[</w:t>
      </w:r>
      <w:hyperlink r:id="rId14">
        <w:r w:rsidDel="00000000" w:rsidR="00000000" w:rsidRPr="00000000">
          <w:rPr>
            <w:rFonts w:ascii="Times New Roman" w:cs="Times New Roman" w:eastAsia="Times New Roman" w:hAnsi="Times New Roman"/>
            <w:b w:val="1"/>
            <w:color w:val="1155cc"/>
            <w:sz w:val="24"/>
            <w:szCs w:val="24"/>
            <w:u w:val="single"/>
            <w:rtl w:val="0"/>
          </w:rPr>
          <w:t xml:space="preserve">Fig. 7</w:t>
        </w:r>
      </w:hyperlink>
      <w:r w:rsidDel="00000000" w:rsidR="00000000" w:rsidRPr="00000000">
        <w:rPr>
          <w:rFonts w:ascii="Times New Roman" w:cs="Times New Roman" w:eastAsia="Times New Roman" w:hAnsi="Times New Roman"/>
          <w:b w:val="1"/>
          <w:color w:val="000000"/>
          <w:sz w:val="24"/>
          <w:szCs w:val="24"/>
          <w:rtl w:val="0"/>
        </w:rPr>
        <w:t xml:space="preserve">: Inserting Knife into Mold]</w:t>
      </w:r>
      <w:r w:rsidDel="00000000" w:rsidR="00000000" w:rsidRPr="00000000">
        <w:rPr>
          <w:rFonts w:ascii="Times New Roman" w:cs="Times New Roman" w:eastAsia="Times New Roman" w:hAnsi="Times New Roman"/>
          <w:b w:val="0"/>
          <w:color w:val="000000"/>
          <w:sz w:val="24"/>
          <w:szCs w:val="24"/>
          <w:rtl w:val="0"/>
        </w:rPr>
        <w:t xml:space="preserve">. Our impatience would prove more problematic when we did not heed the author’s next step: heating the molds by resting</w:t>
      </w:r>
      <w:ins w:author="Hannah Elmer" w:id="0" w:date="2017-01-03T11:21:24Z">
        <w:r w:rsidDel="00000000" w:rsidR="00000000" w:rsidRPr="00000000">
          <w:rPr>
            <w:rFonts w:ascii="Times New Roman" w:cs="Times New Roman" w:eastAsia="Times New Roman" w:hAnsi="Times New Roman"/>
            <w:b w:val="0"/>
            <w:color w:val="000000"/>
            <w:sz w:val="24"/>
            <w:szCs w:val="24"/>
            <w:rtl w:val="0"/>
          </w:rPr>
          <w:t xml:space="preserve"> them</w:t>
        </w:r>
      </w:ins>
      <w:r w:rsidDel="00000000" w:rsidR="00000000" w:rsidRPr="00000000">
        <w:rPr>
          <w:rFonts w:ascii="Times New Roman" w:cs="Times New Roman" w:eastAsia="Times New Roman" w:hAnsi="Times New Roman"/>
          <w:b w:val="0"/>
          <w:color w:val="000000"/>
          <w:sz w:val="24"/>
          <w:szCs w:val="24"/>
          <w:rtl w:val="0"/>
        </w:rPr>
        <w:t xml:space="preserve"> on two iron trivets with the imprinted side facing upwards. The author’s attention to this action is evidenced by the small marginal drawing at right in the manuscript and the corresponding marginal note indicating the proper spacing of the trivets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Fig. 8</w:t>
        </w:r>
      </w:hyperlink>
      <w:r w:rsidDel="00000000" w:rsidR="00000000" w:rsidRPr="00000000">
        <w:rPr>
          <w:rFonts w:ascii="Times New Roman" w:cs="Times New Roman" w:eastAsia="Times New Roman" w:hAnsi="Times New Roman"/>
          <w:b w:val="1"/>
          <w:color w:val="000000"/>
          <w:sz w:val="24"/>
          <w:szCs w:val="24"/>
          <w:rtl w:val="0"/>
        </w:rPr>
        <w:t xml:space="preserve">: Drawing in Margin, Iron Trivets</w:t>
      </w:r>
      <w:r w:rsidDel="00000000" w:rsidR="00000000" w:rsidRPr="00000000">
        <w:rPr>
          <w:rFonts w:ascii="Times New Roman" w:cs="Times New Roman" w:eastAsia="Times New Roman" w:hAnsi="Times New Roman"/>
          <w:b w:val="0"/>
          <w:color w:val="000000"/>
          <w:sz w:val="24"/>
          <w:szCs w:val="24"/>
          <w:rtl w:val="0"/>
        </w:rPr>
        <w:t xml:space="preserve">]. While the recipe ends here, not explaining how in fact to pour the medal, there are two further marginal notes that explain what is meant by heating the mold </w:t>
      </w:r>
      <w:r w:rsidDel="00000000" w:rsidR="00000000" w:rsidRPr="00000000">
        <w:rPr>
          <w:rFonts w:ascii="Times New Roman" w:cs="Times New Roman" w:eastAsia="Times New Roman" w:hAnsi="Times New Roman"/>
          <w:b w:val="1"/>
          <w:color w:val="000000"/>
          <w:sz w:val="24"/>
          <w:szCs w:val="24"/>
          <w:rtl w:val="0"/>
        </w:rPr>
        <w:t xml:space="preserve">[</w:t>
      </w:r>
      <w:hyperlink r:id="rId16">
        <w:r w:rsidDel="00000000" w:rsidR="00000000" w:rsidRPr="00000000">
          <w:rPr>
            <w:rFonts w:ascii="Times New Roman" w:cs="Times New Roman" w:eastAsia="Times New Roman" w:hAnsi="Times New Roman"/>
            <w:b w:val="1"/>
            <w:color w:val="1155cc"/>
            <w:sz w:val="24"/>
            <w:szCs w:val="24"/>
            <w:u w:val="single"/>
            <w:rtl w:val="0"/>
          </w:rPr>
          <w:t xml:space="preserve">Fig. 9</w:t>
        </w:r>
      </w:hyperlink>
      <w:r w:rsidDel="00000000" w:rsidR="00000000" w:rsidRPr="00000000">
        <w:rPr>
          <w:rFonts w:ascii="Times New Roman" w:cs="Times New Roman" w:eastAsia="Times New Roman" w:hAnsi="Times New Roman"/>
          <w:b w:val="1"/>
          <w:color w:val="000000"/>
          <w:sz w:val="24"/>
          <w:szCs w:val="24"/>
          <w:rtl w:val="0"/>
        </w:rPr>
        <w:t xml:space="preserve">: Additional Marginal Notes]</w:t>
      </w:r>
      <w:r w:rsidDel="00000000" w:rsidR="00000000" w:rsidRPr="00000000">
        <w:rPr>
          <w:rFonts w:ascii="Times New Roman" w:cs="Times New Roman" w:eastAsia="Times New Roman" w:hAnsi="Times New Roman"/>
          <w:b w:val="0"/>
          <w:color w:val="000000"/>
          <w:sz w:val="24"/>
          <w:szCs w:val="24"/>
          <w:rtl w:val="0"/>
        </w:rPr>
        <w:t xml:space="preserve">. As a result, our decision to let the molds sit in a laboratory fume hood overnight and warm for five to ten minutes in a fairly low oven was inadequate preparation for casting, as the moisture in our molds caused imperfections in the coloration and details of the medals </w:t>
      </w:r>
      <w:r w:rsidDel="00000000" w:rsidR="00000000" w:rsidRPr="00000000">
        <w:rPr>
          <w:rFonts w:ascii="Times New Roman" w:cs="Times New Roman" w:eastAsia="Times New Roman" w:hAnsi="Times New Roman"/>
          <w:b w:val="1"/>
          <w:color w:val="000000"/>
          <w:sz w:val="24"/>
          <w:szCs w:val="24"/>
          <w:rtl w:val="0"/>
        </w:rPr>
        <w:t xml:space="preserve">[</w:t>
      </w:r>
      <w:hyperlink r:id="rId17">
        <w:r w:rsidDel="00000000" w:rsidR="00000000" w:rsidRPr="00000000">
          <w:rPr>
            <w:rFonts w:ascii="Times New Roman" w:cs="Times New Roman" w:eastAsia="Times New Roman" w:hAnsi="Times New Roman"/>
            <w:b w:val="1"/>
            <w:color w:val="1155cc"/>
            <w:sz w:val="24"/>
            <w:szCs w:val="24"/>
            <w:u w:val="single"/>
            <w:rtl w:val="0"/>
          </w:rPr>
          <w:t xml:space="preserve">Figs. 10</w:t>
        </w:r>
      </w:hyperlink>
      <w:r w:rsidDel="00000000" w:rsidR="00000000" w:rsidRPr="00000000">
        <w:rPr>
          <w:b w:val="1"/>
          <w:rtl w:val="0"/>
        </w:rPr>
        <w:t xml:space="preserve">, </w:t>
      </w:r>
      <w:hyperlink r:id="rId18">
        <w:r w:rsidDel="00000000" w:rsidR="00000000" w:rsidRPr="00000000">
          <w:rPr>
            <w:b w:val="1"/>
            <w:color w:val="1155cc"/>
            <w:u w:val="single"/>
            <w:rtl w:val="0"/>
          </w:rPr>
          <w:t xml:space="preserve">fig. </w:t>
        </w:r>
      </w:hyperlink>
      <w:hyperlink r:id="rId19">
        <w:r w:rsidDel="00000000" w:rsidR="00000000" w:rsidRPr="00000000">
          <w:rPr>
            <w:rFonts w:ascii="Times New Roman" w:cs="Times New Roman" w:eastAsia="Times New Roman" w:hAnsi="Times New Roman"/>
            <w:b w:val="1"/>
            <w:color w:val="1155cc"/>
            <w:sz w:val="24"/>
            <w:szCs w:val="24"/>
            <w:u w:val="single"/>
            <w:rtl w:val="0"/>
          </w:rPr>
          <w:t xml:space="preserve">11</w:t>
        </w:r>
      </w:hyperlink>
      <w:r w:rsidDel="00000000" w:rsidR="00000000" w:rsidRPr="00000000">
        <w:rPr>
          <w:rFonts w:ascii="Times New Roman" w:cs="Times New Roman" w:eastAsia="Times New Roman" w:hAnsi="Times New Roman"/>
          <w:b w:val="1"/>
          <w:color w:val="000000"/>
          <w:sz w:val="24"/>
          <w:szCs w:val="24"/>
          <w:rtl w:val="0"/>
        </w:rPr>
        <w:t xml:space="preserve">: Final Medal, Obverse and Reverse] </w:t>
      </w:r>
      <w:r w:rsidDel="00000000" w:rsidR="00000000" w:rsidRPr="00000000">
        <w:rPr>
          <w:rFonts w:ascii="Times New Roman" w:cs="Times New Roman" w:eastAsia="Times New Roman" w:hAnsi="Times New Roman"/>
          <w:b w:val="0"/>
          <w:color w:val="000000"/>
          <w:sz w:val="24"/>
          <w:szCs w:val="24"/>
          <w:rtl w:val="0"/>
        </w:rPr>
        <w:t xml:space="preserve">during casting. The author’s second marginal note, which emphasizes the need to “redden the box mold” for gold and silver, proved especially prescient: when pouring silver into one box mold during reconstruction, steam and a spray of silver quickly shot from the one mold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Fig. 12</w:t>
        </w:r>
      </w:hyperlink>
      <w:r w:rsidDel="00000000" w:rsidR="00000000" w:rsidRPr="00000000">
        <w:rPr>
          <w:rFonts w:ascii="Times New Roman" w:cs="Times New Roman" w:eastAsia="Times New Roman" w:hAnsi="Times New Roman"/>
          <w:b w:val="1"/>
          <w:color w:val="000000"/>
          <w:sz w:val="24"/>
          <w:szCs w:val="24"/>
          <w:rtl w:val="0"/>
        </w:rPr>
        <w:t xml:space="preserve">: Spray of sparks</w:t>
      </w:r>
      <w:r w:rsidDel="00000000" w:rsidR="00000000" w:rsidRPr="00000000">
        <w:rPr>
          <w:rFonts w:ascii="Times New Roman" w:cs="Times New Roman" w:eastAsia="Times New Roman" w:hAnsi="Times New Roman"/>
          <w:b w:val="0"/>
          <w:color w:val="000000"/>
          <w:sz w:val="24"/>
          <w:szCs w:val="24"/>
          <w:rtl w:val="0"/>
        </w:rPr>
        <w:t xml:space="preserve">], as the moisture retained in the sand turned explosively to steam. The resultant silver medal is a perfect snapshot of what occurred inside the mold as the steam forced the molten silver out of the mold and up through the gate </w:t>
      </w:r>
      <w:r w:rsidDel="00000000" w:rsidR="00000000" w:rsidRPr="00000000">
        <w:rPr>
          <w:rFonts w:ascii="Times New Roman" w:cs="Times New Roman" w:eastAsia="Times New Roman" w:hAnsi="Times New Roman"/>
          <w:b w:val="1"/>
          <w:color w:val="000000"/>
          <w:sz w:val="24"/>
          <w:szCs w:val="24"/>
          <w:rtl w:val="0"/>
        </w:rPr>
        <w:t xml:space="preserve">[</w:t>
      </w:r>
      <w:hyperlink r:id="rId21">
        <w:r w:rsidDel="00000000" w:rsidR="00000000" w:rsidRPr="00000000">
          <w:rPr>
            <w:rFonts w:ascii="Times New Roman" w:cs="Times New Roman" w:eastAsia="Times New Roman" w:hAnsi="Times New Roman"/>
            <w:b w:val="1"/>
            <w:color w:val="1155cc"/>
            <w:sz w:val="24"/>
            <w:szCs w:val="24"/>
            <w:u w:val="single"/>
            <w:rtl w:val="0"/>
          </w:rPr>
          <w:t xml:space="preserve">Fig. 13</w:t>
        </w:r>
      </w:hyperlink>
      <w:r w:rsidDel="00000000" w:rsidR="00000000" w:rsidRPr="00000000">
        <w:rPr>
          <w:rFonts w:ascii="Times New Roman" w:cs="Times New Roman" w:eastAsia="Times New Roman" w:hAnsi="Times New Roman"/>
          <w:b w:val="1"/>
          <w:color w:val="000000"/>
          <w:sz w:val="24"/>
          <w:szCs w:val="24"/>
          <w:rtl w:val="0"/>
        </w:rPr>
        <w:t xml:space="preserve">: Silver Medal Showing Effects of Moisture in the Mold]</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To understand the properties of the sand and the need to heat the mold, a particularly noteworthy recipe for comparison elsewhere in the manuscript can be </w:t>
      </w:r>
      <w:ins w:author="Hannah Elmer" w:id="1" w:date="2017-01-03T11:28:30Z">
        <w:commentRangeStart w:id="6"/>
        <w:r w:rsidDel="00000000" w:rsidR="00000000" w:rsidRPr="00000000">
          <w:rPr>
            <w:rFonts w:ascii="Times New Roman" w:cs="Times New Roman" w:eastAsia="Times New Roman" w:hAnsi="Times New Roman"/>
            <w:b w:val="0"/>
            <w:sz w:val="24"/>
            <w:szCs w:val="24"/>
            <w:rtl w:val="0"/>
          </w:rPr>
          <w:t xml:space="preserve">consulted</w:t>
        </w:r>
      </w:ins>
      <w:del w:author="Hannah Elmer" w:id="1" w:date="2017-01-03T11:28:30Z">
        <w:commentRangeEnd w:id="6"/>
        <w:r w:rsidDel="00000000" w:rsidR="00000000" w:rsidRPr="00000000">
          <w:commentReference w:id="6"/>
        </w:r>
        <w:r w:rsidDel="00000000" w:rsidR="00000000" w:rsidRPr="00000000">
          <w:rPr>
            <w:rFonts w:ascii="Times New Roman" w:cs="Times New Roman" w:eastAsia="Times New Roman" w:hAnsi="Times New Roman"/>
            <w:b w:val="0"/>
            <w:sz w:val="24"/>
            <w:szCs w:val="24"/>
            <w:rtl w:val="0"/>
          </w:rPr>
          <w:delText xml:space="preserve">found </w:delText>
        </w:r>
      </w:del>
      <w:r w:rsidDel="00000000" w:rsidR="00000000" w:rsidRPr="00000000">
        <w:rPr>
          <w:rFonts w:ascii="Times New Roman" w:cs="Times New Roman" w:eastAsia="Times New Roman" w:hAnsi="Times New Roman"/>
          <w:b w:val="0"/>
          <w:sz w:val="24"/>
          <w:szCs w:val="24"/>
          <w:rtl w:val="0"/>
        </w:rPr>
        <w:t xml:space="preserve">on fol. 161r, “preparing sand to cast in a molding box”. This recipe outlines a nearly identical process of breaking up previously used cores with a stick to create sand, soaking the sand in sal ammoniac, baking the sand in a furnace until it reddens, and grinding it up again. The recipe on fol. 161r gives insight to the value of using sand from previously used cores, as it explains that through the repetition of this process, the sand will reach a state such that it does not separate from the box mold. The author also stresses the importance of cooking the mold adequately so that the sal ammoniac can calcin</w:t>
      </w:r>
      <w:del w:author="Hannah Elmer" w:id="2" w:date="2017-01-03T11:50:06Z">
        <w:r w:rsidDel="00000000" w:rsidR="00000000" w:rsidRPr="00000000">
          <w:rPr>
            <w:rFonts w:ascii="Times New Roman" w:cs="Times New Roman" w:eastAsia="Times New Roman" w:hAnsi="Times New Roman"/>
            <w:b w:val="0"/>
            <w:sz w:val="24"/>
            <w:szCs w:val="24"/>
            <w:rtl w:val="0"/>
          </w:rPr>
          <w:delText xml:space="preserve">at</w:delText>
        </w:r>
      </w:del>
      <w:r w:rsidDel="00000000" w:rsidR="00000000" w:rsidRPr="00000000">
        <w:rPr>
          <w:rFonts w:ascii="Times New Roman" w:cs="Times New Roman" w:eastAsia="Times New Roman" w:hAnsi="Times New Roman"/>
          <w:b w:val="0"/>
          <w:sz w:val="24"/>
          <w:szCs w:val="24"/>
          <w:rtl w:val="0"/>
        </w:rPr>
        <w:t xml:space="preserve">e properly. The presence of Latin words in the recipe on fol. 161r, “</w:t>
      </w:r>
      <w:r w:rsidDel="00000000" w:rsidR="00000000" w:rsidRPr="00000000">
        <w:rPr>
          <w:rFonts w:ascii="Times New Roman" w:cs="Times New Roman" w:eastAsia="Times New Roman" w:hAnsi="Times New Roman"/>
          <w:b w:val="0"/>
          <w:i w:val="1"/>
          <w:color w:val="333333"/>
          <w:sz w:val="24"/>
          <w:szCs w:val="24"/>
          <w:rtl w:val="0"/>
        </w:rPr>
        <w:t xml:space="preserve">gip de lateribus</w:t>
      </w:r>
      <w:r w:rsidDel="00000000" w:rsidR="00000000" w:rsidRPr="00000000">
        <w:rPr>
          <w:rFonts w:ascii="Times New Roman" w:cs="Times New Roman" w:eastAsia="Times New Roman" w:hAnsi="Times New Roman"/>
          <w:b w:val="0"/>
          <w:color w:val="333333"/>
          <w:sz w:val="24"/>
          <w:szCs w:val="24"/>
          <w:rtl w:val="0"/>
        </w:rPr>
        <w:t xml:space="preserve">” and “</w:t>
      </w:r>
      <w:r w:rsidDel="00000000" w:rsidR="00000000" w:rsidRPr="00000000">
        <w:rPr>
          <w:rFonts w:ascii="Times New Roman" w:cs="Times New Roman" w:eastAsia="Times New Roman" w:hAnsi="Times New Roman"/>
          <w:b w:val="0"/>
          <w:i w:val="1"/>
          <w:color w:val="333333"/>
          <w:sz w:val="24"/>
          <w:szCs w:val="24"/>
          <w:rtl w:val="0"/>
        </w:rPr>
        <w:t xml:space="preserve">alumen jameni</w:t>
      </w:r>
      <w:r w:rsidDel="00000000" w:rsidR="00000000" w:rsidRPr="00000000">
        <w:rPr>
          <w:rFonts w:ascii="Times New Roman" w:cs="Times New Roman" w:eastAsia="Times New Roman" w:hAnsi="Times New Roman"/>
          <w:b w:val="0"/>
          <w:color w:val="333333"/>
          <w:sz w:val="24"/>
          <w:szCs w:val="24"/>
          <w:rtl w:val="0"/>
        </w:rPr>
        <w:t xml:space="preserve">” (i.e., the “brick mortar” and “</w:t>
      </w:r>
      <w:r w:rsidDel="00000000" w:rsidR="00000000" w:rsidRPr="00000000">
        <w:rPr>
          <w:rFonts w:ascii="Times New Roman" w:cs="Times New Roman" w:eastAsia="Times New Roman" w:hAnsi="Times New Roman"/>
          <w:b w:val="0"/>
          <w:i w:val="1"/>
          <w:color w:val="333333"/>
          <w:sz w:val="24"/>
          <w:szCs w:val="24"/>
          <w:rtl w:val="0"/>
        </w:rPr>
        <w:t xml:space="preserve">alumen album</w:t>
      </w:r>
      <w:r w:rsidDel="00000000" w:rsidR="00000000" w:rsidRPr="00000000">
        <w:rPr>
          <w:rFonts w:ascii="Times New Roman" w:cs="Times New Roman" w:eastAsia="Times New Roman" w:hAnsi="Times New Roman"/>
          <w:b w:val="0"/>
          <w:color w:val="333333"/>
          <w:sz w:val="24"/>
          <w:szCs w:val="24"/>
          <w:rtl w:val="0"/>
        </w:rPr>
        <w:t xml:space="preserve">” of which the cores are composed</w:t>
      </w:r>
      <w:r w:rsidDel="00000000" w:rsidR="00000000" w:rsidRPr="00000000">
        <w:rPr>
          <w:rFonts w:ascii="Times New Roman" w:cs="Times New Roman" w:eastAsia="Times New Roman" w:hAnsi="Times New Roman"/>
          <w:b w:val="0"/>
          <w:color w:val="333333"/>
          <w:sz w:val="24"/>
          <w:szCs w:val="24"/>
          <w:vertAlign w:val="superscript"/>
        </w:rPr>
        <w:footnoteReference w:customMarkFollows="0" w:id="7"/>
      </w:r>
      <w:r w:rsidDel="00000000" w:rsidR="00000000" w:rsidRPr="00000000">
        <w:rPr>
          <w:rFonts w:ascii="Times New Roman" w:cs="Times New Roman" w:eastAsia="Times New Roman" w:hAnsi="Times New Roman"/>
          <w:b w:val="0"/>
          <w:color w:val="333333"/>
          <w:sz w:val="24"/>
          <w:szCs w:val="24"/>
          <w:rtl w:val="0"/>
        </w:rPr>
        <w:t xml:space="preserve">) suggests a textual source for this recipe, which unfortunately could not be identified based on these phrases.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The recipe for sand-casting in BnF. Ms. Fr. 640 is assuredly linked to the longstanding tradition of portrait medals, which were frequently made using this process. The earliest surviving Renaissance portrait medals are two lost medals that entered the collection of Jean de France, Duc de Berry (1340-1416), by 1413, although there is no way to know whether the originals were cast or produced with a </w:t>
      </w:r>
      <w:r w:rsidDel="00000000" w:rsidR="00000000" w:rsidRPr="00000000">
        <w:rPr>
          <w:rFonts w:ascii="Times New Roman" w:cs="Times New Roman" w:eastAsia="Times New Roman" w:hAnsi="Times New Roman"/>
          <w:b w:val="0"/>
          <w:i w:val="1"/>
          <w:sz w:val="24"/>
          <w:szCs w:val="24"/>
          <w:rtl w:val="0"/>
        </w:rPr>
        <w:t xml:space="preserve">repoussé</w:t>
      </w:r>
      <w:r w:rsidDel="00000000" w:rsidR="00000000" w:rsidRPr="00000000">
        <w:rPr>
          <w:rFonts w:ascii="Times New Roman" w:cs="Times New Roman" w:eastAsia="Times New Roman" w:hAnsi="Times New Roman"/>
          <w:b w:val="0"/>
          <w:sz w:val="24"/>
          <w:szCs w:val="24"/>
          <w:rtl w:val="0"/>
        </w:rPr>
        <w:t xml:space="preserve"> technique, as copies of both types are extant </w:t>
      </w:r>
      <w:r w:rsidDel="00000000" w:rsidR="00000000" w:rsidRPr="00000000">
        <w:rPr>
          <w:rFonts w:ascii="Times New Roman" w:cs="Times New Roman" w:eastAsia="Times New Roman" w:hAnsi="Times New Roman"/>
          <w:b w:val="1"/>
          <w:sz w:val="24"/>
          <w:szCs w:val="24"/>
          <w:rtl w:val="0"/>
        </w:rPr>
        <w:t xml:space="preserve">[</w:t>
      </w:r>
      <w:hyperlink r:id="rId22">
        <w:r w:rsidDel="00000000" w:rsidR="00000000" w:rsidRPr="00000000">
          <w:rPr>
            <w:rFonts w:ascii="Times New Roman" w:cs="Times New Roman" w:eastAsia="Times New Roman" w:hAnsi="Times New Roman"/>
            <w:b w:val="1"/>
            <w:color w:val="1155cc"/>
            <w:sz w:val="24"/>
            <w:szCs w:val="24"/>
            <w:u w:val="single"/>
            <w:rtl w:val="0"/>
          </w:rPr>
          <w:t xml:space="preserve">Figs. 14</w:t>
        </w:r>
      </w:hyperlink>
      <w:r w:rsidDel="00000000" w:rsidR="00000000" w:rsidRPr="00000000">
        <w:rPr>
          <w:b w:val="1"/>
          <w:rtl w:val="0"/>
        </w:rPr>
        <w:t xml:space="preserve">, </w:t>
      </w:r>
      <w:hyperlink r:id="rId23">
        <w:r w:rsidDel="00000000" w:rsidR="00000000" w:rsidRPr="00000000">
          <w:rPr>
            <w:b w:val="1"/>
            <w:color w:val="1155cc"/>
            <w:u w:val="single"/>
            <w:rtl w:val="0"/>
          </w:rPr>
          <w:t xml:space="preserve">fig. </w:t>
        </w:r>
      </w:hyperlink>
      <w:hyperlink r:id="rId24">
        <w:r w:rsidDel="00000000" w:rsidR="00000000" w:rsidRPr="00000000">
          <w:rPr>
            <w:rFonts w:ascii="Times New Roman" w:cs="Times New Roman" w:eastAsia="Times New Roman" w:hAnsi="Times New Roman"/>
            <w:b w:val="1"/>
            <w:color w:val="1155cc"/>
            <w:sz w:val="24"/>
            <w:szCs w:val="24"/>
            <w:u w:val="single"/>
            <w:rtl w:val="0"/>
          </w:rPr>
          <w:t xml:space="preserve">15</w:t>
        </w:r>
      </w:hyperlink>
      <w:r w:rsidDel="00000000" w:rsidR="00000000" w:rsidRPr="00000000">
        <w:rPr>
          <w:rFonts w:ascii="Times New Roman" w:cs="Times New Roman" w:eastAsia="Times New Roman" w:hAnsi="Times New Roman"/>
          <w:b w:val="1"/>
          <w:sz w:val="24"/>
          <w:szCs w:val="24"/>
          <w:rtl w:val="0"/>
        </w:rPr>
        <w:t xml:space="preserve">: Duc de Berry Medals, Constantine the Great and Hercules]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8"/>
      </w:r>
      <w:r w:rsidDel="00000000" w:rsidR="00000000" w:rsidRPr="00000000">
        <w:rPr>
          <w:rFonts w:ascii="Times New Roman" w:cs="Times New Roman" w:eastAsia="Times New Roman" w:hAnsi="Times New Roman"/>
          <w:b w:val="0"/>
          <w:sz w:val="24"/>
          <w:szCs w:val="24"/>
          <w:rtl w:val="0"/>
        </w:rPr>
        <w:t xml:space="preserve"> Such objects complicate the widespread scholarly consensus that cast portrait medals were developed in Italy.</w:t>
      </w:r>
      <w:r w:rsidDel="00000000" w:rsidR="00000000" w:rsidRPr="00000000">
        <w:rPr>
          <w:rFonts w:ascii="Times New Roman" w:cs="Times New Roman" w:eastAsia="Times New Roman" w:hAnsi="Times New Roman"/>
          <w:b w:val="0"/>
          <w:sz w:val="24"/>
          <w:szCs w:val="24"/>
          <w:vertAlign w:val="superscript"/>
        </w:rPr>
        <w:footnoteReference w:customMarkFollows="0" w:id="9"/>
      </w:r>
      <w:r w:rsidDel="00000000" w:rsidR="00000000" w:rsidRPr="00000000">
        <w:rPr>
          <w:rFonts w:ascii="Times New Roman" w:cs="Times New Roman" w:eastAsia="Times New Roman" w:hAnsi="Times New Roman"/>
          <w:b w:val="0"/>
          <w:sz w:val="24"/>
          <w:szCs w:val="24"/>
          <w:rtl w:val="0"/>
        </w:rPr>
        <w:t xml:space="preserve"> The mass production of pilgrimage badges (made by pouring a tin-lead alloy into molds) as well as the production of medals for numerous French monarchs affirm the presence of artisans in </w:t>
      </w:r>
      <w:r w:rsidDel="00000000" w:rsidR="00000000" w:rsidRPr="00000000">
        <w:rPr>
          <w:rtl w:val="0"/>
        </w:rPr>
        <w:t xml:space="preserve">fifteen</w:t>
      </w:r>
      <w:r w:rsidDel="00000000" w:rsidR="00000000" w:rsidRPr="00000000">
        <w:rPr>
          <w:rFonts w:ascii="Times New Roman" w:cs="Times New Roman" w:eastAsia="Times New Roman" w:hAnsi="Times New Roman"/>
          <w:b w:val="0"/>
          <w:sz w:val="24"/>
          <w:szCs w:val="24"/>
          <w:rtl w:val="0"/>
        </w:rPr>
        <w:t xml:space="preserve">th-century France capable of casting medals.</w:t>
      </w:r>
      <w:r w:rsidDel="00000000" w:rsidR="00000000" w:rsidRPr="00000000">
        <w:rPr>
          <w:rFonts w:ascii="Times New Roman" w:cs="Times New Roman" w:eastAsia="Times New Roman" w:hAnsi="Times New Roman"/>
          <w:b w:val="0"/>
          <w:sz w:val="24"/>
          <w:szCs w:val="24"/>
          <w:vertAlign w:val="superscript"/>
        </w:rPr>
        <w:footnoteReference w:customMarkFollows="0" w:id="10"/>
      </w:r>
      <w:r w:rsidDel="00000000" w:rsidR="00000000" w:rsidRPr="00000000">
        <w:rPr>
          <w:rFonts w:ascii="Times New Roman" w:cs="Times New Roman" w:eastAsia="Times New Roman" w:hAnsi="Times New Roman"/>
          <w:b w:val="0"/>
          <w:sz w:val="24"/>
          <w:szCs w:val="24"/>
          <w:rtl w:val="0"/>
        </w:rPr>
        <w:t xml:space="preserve"> Nonetheless, the most extensive early written sources of portrait medal casting are of Italian origin: Cennino Cennini furnishes a brief recipe for the making of medals using plaster and either a wax or clay mold, and Leon Battista Alberti was known to model portraits in relief in wax that were subsequently cast in bronze.</w:t>
      </w:r>
      <w:r w:rsidDel="00000000" w:rsidR="00000000" w:rsidRPr="00000000">
        <w:rPr>
          <w:rFonts w:ascii="Times New Roman" w:cs="Times New Roman" w:eastAsia="Times New Roman" w:hAnsi="Times New Roman"/>
          <w:b w:val="0"/>
          <w:sz w:val="24"/>
          <w:szCs w:val="24"/>
          <w:vertAlign w:val="superscript"/>
        </w:rPr>
        <w:footnoteReference w:customMarkFollows="0" w:id="11"/>
      </w:r>
      <w:r w:rsidDel="00000000" w:rsidR="00000000" w:rsidRPr="00000000">
        <w:rPr>
          <w:rFonts w:ascii="Times New Roman" w:cs="Times New Roman" w:eastAsia="Times New Roman" w:hAnsi="Times New Roman"/>
          <w:b w:val="0"/>
          <w:sz w:val="24"/>
          <w:szCs w:val="24"/>
          <w:rtl w:val="0"/>
        </w:rPr>
        <w:t xml:space="preserve"> The individual credited with the invention of the portrait medal genre itself is Pisanello (Antonio di Puccio Pisano, c.1395-c.1455), who was installed at the Este court in Ferrara.</w:t>
      </w:r>
      <w:r w:rsidDel="00000000" w:rsidR="00000000" w:rsidRPr="00000000">
        <w:rPr>
          <w:rFonts w:ascii="Times New Roman" w:cs="Times New Roman" w:eastAsia="Times New Roman" w:hAnsi="Times New Roman"/>
          <w:b w:val="0"/>
          <w:sz w:val="24"/>
          <w:szCs w:val="24"/>
          <w:vertAlign w:val="superscript"/>
        </w:rPr>
        <w:footnoteReference w:customMarkFollows="0" w:id="12"/>
      </w:r>
      <w:r w:rsidDel="00000000" w:rsidR="00000000" w:rsidRPr="00000000">
        <w:rPr>
          <w:rFonts w:ascii="Times New Roman" w:cs="Times New Roman" w:eastAsia="Times New Roman" w:hAnsi="Times New Roman"/>
          <w:b w:val="0"/>
          <w:sz w:val="24"/>
          <w:szCs w:val="24"/>
          <w:rtl w:val="0"/>
        </w:rPr>
        <w:t xml:space="preserve"> Bringing together humanist learning with erudite patrons concerned with the propagation of their fame, the Este court offered the ideal environment for the birth of the portrait medal, which shows a portrait on one side and an emblem or </w:t>
      </w:r>
      <w:r w:rsidDel="00000000" w:rsidR="00000000" w:rsidRPr="00000000">
        <w:rPr>
          <w:rFonts w:ascii="Times New Roman" w:cs="Times New Roman" w:eastAsia="Times New Roman" w:hAnsi="Times New Roman"/>
          <w:b w:val="0"/>
          <w:i w:val="1"/>
          <w:sz w:val="24"/>
          <w:szCs w:val="24"/>
          <w:rtl w:val="0"/>
        </w:rPr>
        <w:t xml:space="preserve">impresa</w:t>
      </w:r>
      <w:r w:rsidDel="00000000" w:rsidR="00000000" w:rsidRPr="00000000">
        <w:rPr>
          <w:rFonts w:ascii="Times New Roman" w:cs="Times New Roman" w:eastAsia="Times New Roman" w:hAnsi="Times New Roman"/>
          <w:b w:val="0"/>
          <w:sz w:val="24"/>
          <w:szCs w:val="24"/>
          <w:rtl w:val="0"/>
        </w:rPr>
        <w:t xml:space="preserve"> on the reverse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Fig. 16</w:t>
        </w:r>
      </w:hyperlink>
      <w:r w:rsidDel="00000000" w:rsidR="00000000" w:rsidRPr="00000000">
        <w:rPr>
          <w:rFonts w:ascii="Times New Roman" w:cs="Times New Roman" w:eastAsia="Times New Roman" w:hAnsi="Times New Roman"/>
          <w:b w:val="1"/>
          <w:sz w:val="24"/>
          <w:szCs w:val="24"/>
          <w:rtl w:val="0"/>
        </w:rPr>
        <w:t xml:space="preserve">: Pisanello Medal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3"/>
      </w:r>
      <w:r w:rsidDel="00000000" w:rsidR="00000000" w:rsidRPr="00000000">
        <w:rPr>
          <w:rFonts w:ascii="Times New Roman" w:cs="Times New Roman" w:eastAsia="Times New Roman" w:hAnsi="Times New Roman"/>
          <w:b w:val="0"/>
          <w:sz w:val="24"/>
          <w:szCs w:val="24"/>
          <w:rtl w:val="0"/>
        </w:rPr>
        <w:t xml:space="preserve"> As Ulrich Pfisterer has shown, portrait medals grew in popularity in Italy over the course of the fifteenth and sixteenth centuries, functioning as “social currency” that patrons could exchange in order to establish and solidify bonds of friendship.</w:t>
      </w:r>
      <w:r w:rsidDel="00000000" w:rsidR="00000000" w:rsidRPr="00000000">
        <w:rPr>
          <w:rFonts w:ascii="Times New Roman" w:cs="Times New Roman" w:eastAsia="Times New Roman" w:hAnsi="Times New Roman"/>
          <w:b w:val="0"/>
          <w:sz w:val="24"/>
          <w:szCs w:val="24"/>
          <w:vertAlign w:val="superscript"/>
        </w:rPr>
        <w:footnoteReference w:customMarkFollows="0" w:id="14"/>
      </w:r>
      <w:r w:rsidDel="00000000" w:rsidR="00000000" w:rsidRPr="00000000">
        <w:rPr>
          <w:rFonts w:ascii="Times New Roman" w:cs="Times New Roman" w:eastAsia="Times New Roman" w:hAnsi="Times New Roman"/>
          <w:b w:val="0"/>
          <w:sz w:val="24"/>
          <w:szCs w:val="24"/>
          <w:rtl w:val="0"/>
        </w:rPr>
        <w:t xml:space="preserve"> The level of erudition needed to decode the messages implicit in emblems and </w:t>
      </w:r>
      <w:r w:rsidDel="00000000" w:rsidR="00000000" w:rsidRPr="00000000">
        <w:rPr>
          <w:rFonts w:ascii="Times New Roman" w:cs="Times New Roman" w:eastAsia="Times New Roman" w:hAnsi="Times New Roman"/>
          <w:b w:val="0"/>
          <w:i w:val="1"/>
          <w:sz w:val="24"/>
          <w:szCs w:val="24"/>
          <w:rtl w:val="0"/>
        </w:rPr>
        <w:t xml:space="preserve">imprese</w:t>
      </w:r>
      <w:r w:rsidDel="00000000" w:rsidR="00000000" w:rsidRPr="00000000">
        <w:rPr>
          <w:rFonts w:ascii="Times New Roman" w:cs="Times New Roman" w:eastAsia="Times New Roman" w:hAnsi="Times New Roman"/>
          <w:b w:val="0"/>
          <w:sz w:val="24"/>
          <w:szCs w:val="24"/>
          <w:rtl w:val="0"/>
        </w:rPr>
        <w:t xml:space="preserve"> delineated membership within tightly controlled social circles of learned individuals.</w:t>
      </w:r>
      <w:r w:rsidDel="00000000" w:rsidR="00000000" w:rsidRPr="00000000">
        <w:rPr>
          <w:rFonts w:ascii="Times New Roman" w:cs="Times New Roman" w:eastAsia="Times New Roman" w:hAnsi="Times New Roman"/>
          <w:b w:val="0"/>
          <w:sz w:val="24"/>
          <w:szCs w:val="24"/>
          <w:vertAlign w:val="superscript"/>
        </w:rPr>
        <w:footnoteReference w:customMarkFollows="0" w:id="15"/>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Knowledge of the production of medals certainly carried from Italy to France through the travel of Italian artisans to France, the best known of which are Francesco Laurana in the fifteenth century and Benvenuto Cellini in the sixteenth century. While portrait medals were produced in France at the hands of goldsmiths beginning in the fifteenth century, Mark Jones has demonstrated that in France, centers for medal-making developed around Lyon—the center of French trade with the Italian peninsula—and reached their apogee of manufacture between the second half of the sixteenth century and the early seventeenth century.</w:t>
      </w:r>
      <w:r w:rsidDel="00000000" w:rsidR="00000000" w:rsidRPr="00000000">
        <w:rPr>
          <w:rFonts w:ascii="Times New Roman" w:cs="Times New Roman" w:eastAsia="Times New Roman" w:hAnsi="Times New Roman"/>
          <w:b w:val="0"/>
          <w:sz w:val="24"/>
          <w:szCs w:val="24"/>
          <w:vertAlign w:val="superscript"/>
        </w:rPr>
        <w:footnoteReference w:customMarkFollows="0" w:id="16"/>
      </w:r>
      <w:r w:rsidDel="00000000" w:rsidR="00000000" w:rsidRPr="00000000">
        <w:rPr>
          <w:rFonts w:ascii="Times New Roman" w:cs="Times New Roman" w:eastAsia="Times New Roman" w:hAnsi="Times New Roman"/>
          <w:b w:val="0"/>
          <w:sz w:val="24"/>
          <w:szCs w:val="24"/>
          <w:rtl w:val="0"/>
        </w:rPr>
        <w:t xml:space="preserve"> The appearance, function and understanding of medals in France differed somewhat from that in Italy. In the sixteenth century, French medals deemphasized erudite pairings of emblems and individual portraits in favor of standard images of French monarchs, and the function of such objects seems to be more closely centered on exchange with the royal court as a means of currying favor.</w:t>
      </w:r>
      <w:r w:rsidDel="00000000" w:rsidR="00000000" w:rsidRPr="00000000">
        <w:rPr>
          <w:rFonts w:ascii="Times New Roman" w:cs="Times New Roman" w:eastAsia="Times New Roman" w:hAnsi="Times New Roman"/>
          <w:b w:val="0"/>
          <w:sz w:val="24"/>
          <w:szCs w:val="24"/>
          <w:vertAlign w:val="superscript"/>
        </w:rPr>
        <w:footnoteReference w:customMarkFollows="0" w:id="17"/>
      </w:r>
      <w:r w:rsidDel="00000000" w:rsidR="00000000" w:rsidRPr="00000000">
        <w:rPr>
          <w:rFonts w:ascii="Times New Roman" w:cs="Times New Roman" w:eastAsia="Times New Roman" w:hAnsi="Times New Roman"/>
          <w:b w:val="0"/>
          <w:sz w:val="24"/>
          <w:szCs w:val="24"/>
          <w:rtl w:val="0"/>
        </w:rPr>
        <w:t xml:space="preserve"> Mounting interest in portrait medals in mid-sixteenth-century France is epitomized by Guillaume Rouillé’s </w:t>
      </w:r>
      <w:r w:rsidDel="00000000" w:rsidR="00000000" w:rsidRPr="00000000">
        <w:rPr>
          <w:rFonts w:ascii="Times New Roman" w:cs="Times New Roman" w:eastAsia="Times New Roman" w:hAnsi="Times New Roman"/>
          <w:b w:val="0"/>
          <w:i w:val="1"/>
          <w:sz w:val="24"/>
          <w:szCs w:val="24"/>
          <w:rtl w:val="0"/>
        </w:rPr>
        <w:t xml:space="preserve">La premiere partie du promptuaire des médailles des plus renommées personnes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(1553), which was dedicated to Marguerite of France, sister of the Duc de Berry, and features engravings of coins (some invented by Rouillé himself) with subjects ranging from Adam to Charles V to </w:t>
      </w:r>
      <w:r w:rsidDel="00000000" w:rsidR="00000000" w:rsidRPr="00000000">
        <w:rPr>
          <w:rtl w:val="0"/>
        </w:rPr>
        <w:t xml:space="preserve">Sueiman</w:t>
      </w:r>
      <w:commentRangeStart w:id="7"/>
      <w:commentRangeStart w:id="8"/>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E</w:t>
      </w:r>
      <w:r w:rsidDel="00000000" w:rsidR="00000000" w:rsidRPr="00000000">
        <w:rPr>
          <w:rFonts w:ascii="Times New Roman" w:cs="Times New Roman" w:eastAsia="Times New Roman" w:hAnsi="Times New Roman"/>
          <w:b w:val="0"/>
          <w:sz w:val="24"/>
          <w:szCs w:val="24"/>
          <w:rtl w:val="0"/>
        </w:rPr>
        <w:t xml:space="preserve">mperor of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the Ottoman Empire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hyperlink r:id="rId26">
        <w:r w:rsidDel="00000000" w:rsidR="00000000" w:rsidRPr="00000000">
          <w:rPr>
            <w:rFonts w:ascii="Times New Roman" w:cs="Times New Roman" w:eastAsia="Times New Roman" w:hAnsi="Times New Roman"/>
            <w:b w:val="1"/>
            <w:color w:val="1155cc"/>
            <w:sz w:val="24"/>
            <w:szCs w:val="24"/>
            <w:u w:val="single"/>
            <w:rtl w:val="0"/>
          </w:rPr>
          <w:t xml:space="preserve">Fig. 17</w:t>
        </w:r>
      </w:hyperlink>
      <w:r w:rsidDel="00000000" w:rsidR="00000000" w:rsidRPr="00000000">
        <w:rPr>
          <w:rFonts w:ascii="Times New Roman" w:cs="Times New Roman" w:eastAsia="Times New Roman" w:hAnsi="Times New Roman"/>
          <w:b w:val="1"/>
          <w:sz w:val="24"/>
          <w:szCs w:val="24"/>
          <w:rtl w:val="0"/>
        </w:rPr>
        <w:t xml:space="preserve">: Guillaume Rouille]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8"/>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Rouillé </w:t>
      </w:r>
      <w:r w:rsidDel="00000000" w:rsidR="00000000" w:rsidRPr="00000000">
        <w:rPr>
          <w:rFonts w:ascii="Times New Roman" w:cs="Times New Roman" w:eastAsia="Times New Roman" w:hAnsi="Times New Roman"/>
          <w:b w:val="0"/>
          <w:sz w:val="24"/>
          <w:szCs w:val="24"/>
          <w:rtl w:val="0"/>
        </w:rPr>
        <w:t xml:space="preserve">writes in a prefatory note to readers that such portraits recalled antique tradition, preserving together for posterity text and an image of each subject’s face, </w:t>
      </w:r>
      <w:r w:rsidDel="00000000" w:rsidR="00000000" w:rsidRPr="00000000">
        <w:rPr>
          <w:rtl w:val="0"/>
        </w:rPr>
        <w:t xml:space="preserve">“</w:t>
      </w:r>
      <w:r w:rsidDel="00000000" w:rsidR="00000000" w:rsidRPr="00000000">
        <w:rPr>
          <w:rFonts w:ascii="Times New Roman" w:cs="Times New Roman" w:eastAsia="Times New Roman" w:hAnsi="Times New Roman"/>
          <w:b w:val="0"/>
          <w:sz w:val="24"/>
          <w:szCs w:val="24"/>
          <w:rtl w:val="0"/>
        </w:rPr>
        <w:t xml:space="preserve">the most beautiful and most honest part of man</w:t>
      </w:r>
      <w:commentRangeStart w:id="9"/>
      <w:commentRangeStart w:id="10"/>
      <w:r w:rsidDel="00000000" w:rsidR="00000000" w:rsidRPr="00000000">
        <w:rPr>
          <w:rFonts w:ascii="Times New Roman" w:cs="Times New Roman" w:eastAsia="Times New Roman" w:hAnsi="Times New Roman"/>
          <w:b w:val="0"/>
          <w:sz w:val="24"/>
          <w:szCs w:val="24"/>
          <w:rtl w:val="0"/>
        </w:rPr>
        <w:t xml:space="preserve">.”</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b w:val="0"/>
          <w:sz w:val="24"/>
          <w:szCs w:val="24"/>
          <w:vertAlign w:val="superscript"/>
        </w:rPr>
        <w:footnoteReference w:customMarkFollows="0" w:id="19"/>
      </w:r>
      <w:r w:rsidDel="00000000" w:rsidR="00000000" w:rsidRPr="00000000">
        <w:rPr>
          <w:rFonts w:ascii="Times New Roman" w:cs="Times New Roman" w:eastAsia="Times New Roman" w:hAnsi="Times New Roman"/>
          <w:b w:val="0"/>
          <w:sz w:val="24"/>
          <w:szCs w:val="24"/>
          <w:rtl w:val="0"/>
        </w:rPr>
        <w:t xml:space="preserve"> Portrait medals were also linked to the academies that developed in late sixteenth-century France. As Frances Yates has shown, the first public French academy (</w:t>
      </w:r>
      <w:r w:rsidDel="00000000" w:rsidR="00000000" w:rsidRPr="00000000">
        <w:rPr>
          <w:rFonts w:ascii="Times New Roman" w:cs="Times New Roman" w:eastAsia="Times New Roman" w:hAnsi="Times New Roman"/>
          <w:b w:val="0"/>
          <w:i w:val="1"/>
          <w:sz w:val="24"/>
          <w:szCs w:val="24"/>
          <w:rtl w:val="0"/>
        </w:rPr>
        <w:t xml:space="preserve">L’Académie de poésie et de musique</w:t>
      </w:r>
      <w:r w:rsidDel="00000000" w:rsidR="00000000" w:rsidRPr="00000000">
        <w:rPr>
          <w:rFonts w:ascii="Times New Roman" w:cs="Times New Roman" w:eastAsia="Times New Roman" w:hAnsi="Times New Roman"/>
          <w:b w:val="0"/>
          <w:sz w:val="24"/>
          <w:szCs w:val="24"/>
          <w:rtl w:val="0"/>
        </w:rPr>
        <w:t xml:space="preserve">) produced medals for the admission of members.</w:t>
      </w:r>
      <w:r w:rsidDel="00000000" w:rsidR="00000000" w:rsidRPr="00000000">
        <w:rPr>
          <w:rFonts w:ascii="Times New Roman" w:cs="Times New Roman" w:eastAsia="Times New Roman" w:hAnsi="Times New Roman"/>
          <w:b w:val="0"/>
          <w:sz w:val="24"/>
          <w:szCs w:val="24"/>
          <w:vertAlign w:val="superscript"/>
        </w:rPr>
        <w:footnoteReference w:customMarkFollows="0" w:id="20"/>
      </w:r>
      <w:r w:rsidDel="00000000" w:rsidR="00000000" w:rsidRPr="00000000">
        <w:rPr>
          <w:rFonts w:ascii="Times New Roman" w:cs="Times New Roman" w:eastAsia="Times New Roman" w:hAnsi="Times New Roman"/>
          <w:b w:val="0"/>
          <w:sz w:val="24"/>
          <w:szCs w:val="24"/>
          <w:rtl w:val="0"/>
        </w:rPr>
        <w:t xml:space="preserve"> While such medals with portraits of academicians survive, they do not bear members’ </w:t>
      </w:r>
      <w:r w:rsidDel="00000000" w:rsidR="00000000" w:rsidRPr="00000000">
        <w:rPr>
          <w:rFonts w:ascii="Times New Roman" w:cs="Times New Roman" w:eastAsia="Times New Roman" w:hAnsi="Times New Roman"/>
          <w:b w:val="0"/>
          <w:i w:val="1"/>
          <w:sz w:val="24"/>
          <w:szCs w:val="24"/>
          <w:rtl w:val="0"/>
        </w:rPr>
        <w:t xml:space="preserve">devises</w:t>
      </w:r>
      <w:r w:rsidDel="00000000" w:rsidR="00000000" w:rsidRPr="00000000">
        <w:rPr>
          <w:rFonts w:ascii="Times New Roman" w:cs="Times New Roman" w:eastAsia="Times New Roman" w:hAnsi="Times New Roman"/>
          <w:b w:val="0"/>
          <w:sz w:val="24"/>
          <w:szCs w:val="24"/>
          <w:rtl w:val="0"/>
        </w:rPr>
        <w:t xml:space="preserve"> on the reverse </w:t>
      </w:r>
      <w:r w:rsidDel="00000000" w:rsidR="00000000" w:rsidRPr="00000000">
        <w:rPr>
          <w:rFonts w:ascii="Times New Roman" w:cs="Times New Roman" w:eastAsia="Times New Roman" w:hAnsi="Times New Roman"/>
          <w:b w:val="1"/>
          <w:sz w:val="24"/>
          <w:szCs w:val="24"/>
          <w:rtl w:val="0"/>
        </w:rPr>
        <w:t xml:space="preserve">[</w:t>
      </w:r>
      <w:hyperlink r:id="rId27">
        <w:r w:rsidDel="00000000" w:rsidR="00000000" w:rsidRPr="00000000">
          <w:rPr>
            <w:rFonts w:ascii="Times New Roman" w:cs="Times New Roman" w:eastAsia="Times New Roman" w:hAnsi="Times New Roman"/>
            <w:b w:val="1"/>
            <w:color w:val="1155cc"/>
            <w:sz w:val="24"/>
            <w:szCs w:val="24"/>
            <w:u w:val="single"/>
            <w:rtl w:val="0"/>
          </w:rPr>
          <w:t xml:space="preserve">Fig. 18</w:t>
        </w:r>
      </w:hyperlink>
      <w:r w:rsidDel="00000000" w:rsidR="00000000" w:rsidRPr="00000000">
        <w:rPr>
          <w:rFonts w:ascii="Times New Roman" w:cs="Times New Roman" w:eastAsia="Times New Roman" w:hAnsi="Times New Roman"/>
          <w:b w:val="1"/>
          <w:sz w:val="24"/>
          <w:szCs w:val="24"/>
          <w:rtl w:val="0"/>
        </w:rPr>
        <w:t xml:space="preserve">: French Academy Medal]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21"/>
      </w:r>
      <w:r w:rsidDel="00000000" w:rsidR="00000000" w:rsidRPr="00000000">
        <w:rPr>
          <w:rFonts w:ascii="Times New Roman" w:cs="Times New Roman" w:eastAsia="Times New Roman" w:hAnsi="Times New Roman"/>
          <w:b w:val="0"/>
          <w:sz w:val="24"/>
          <w:szCs w:val="24"/>
          <w:rtl w:val="0"/>
        </w:rPr>
        <w:t xml:space="preserve"> By the time the author of BnF. Ms. Fr. 640 produced his manuscript, therefore, there was a well established demand for medals in France.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While the sand-casting recipe in BnF. Ms. Fr. 640 is presented in a first</w:t>
      </w:r>
      <w:r w:rsidDel="00000000" w:rsidR="00000000" w:rsidRPr="00000000">
        <w:rPr>
          <w:rtl w:val="0"/>
        </w:rPr>
        <w:t xml:space="preserve">-</w:t>
      </w:r>
      <w:r w:rsidDel="00000000" w:rsidR="00000000" w:rsidRPr="00000000">
        <w:rPr>
          <w:rFonts w:ascii="Times New Roman" w:cs="Times New Roman" w:eastAsia="Times New Roman" w:hAnsi="Times New Roman"/>
          <w:b w:val="0"/>
          <w:sz w:val="24"/>
          <w:szCs w:val="24"/>
          <w:rtl w:val="0"/>
        </w:rPr>
        <w:t xml:space="preserve">person narrative that implies that all presented knowledge was achieved through direct experimentation, earlier published sources offer precedents for many of the techniques described by the author.</w:t>
      </w:r>
      <w:r w:rsidDel="00000000" w:rsidR="00000000" w:rsidRPr="00000000">
        <w:rPr>
          <w:rFonts w:ascii="Times New Roman" w:cs="Times New Roman" w:eastAsia="Times New Roman" w:hAnsi="Times New Roman"/>
          <w:b w:val="0"/>
          <w:sz w:val="24"/>
          <w:szCs w:val="24"/>
          <w:vertAlign w:val="superscript"/>
        </w:rPr>
        <w:footnoteReference w:customMarkFollows="0" w:id="22"/>
      </w:r>
      <w:r w:rsidDel="00000000" w:rsidR="00000000" w:rsidRPr="00000000">
        <w:rPr>
          <w:rFonts w:ascii="Times New Roman" w:cs="Times New Roman" w:eastAsia="Times New Roman" w:hAnsi="Times New Roman"/>
          <w:b w:val="0"/>
          <w:sz w:val="24"/>
          <w:szCs w:val="24"/>
          <w:rtl w:val="0"/>
        </w:rPr>
        <w:t xml:space="preserve"> Numerous books printed in sixteenth-century Italy detail methods for sand casting that closely align with the recipe in BnF. Ms. Fr. 640. In his </w:t>
      </w:r>
      <w:r w:rsidDel="00000000" w:rsidR="00000000" w:rsidRPr="00000000">
        <w:rPr>
          <w:rFonts w:ascii="Times New Roman" w:cs="Times New Roman" w:eastAsia="Times New Roman" w:hAnsi="Times New Roman"/>
          <w:b w:val="0"/>
          <w:i w:val="1"/>
          <w:sz w:val="24"/>
          <w:szCs w:val="24"/>
          <w:rtl w:val="0"/>
        </w:rPr>
        <w:t xml:space="preserve">Pirotechnia</w:t>
      </w:r>
      <w:r w:rsidDel="00000000" w:rsidR="00000000" w:rsidRPr="00000000">
        <w:rPr>
          <w:rFonts w:ascii="Times New Roman" w:cs="Times New Roman" w:eastAsia="Times New Roman" w:hAnsi="Times New Roman"/>
          <w:b w:val="0"/>
          <w:sz w:val="24"/>
          <w:szCs w:val="24"/>
          <w:rtl w:val="0"/>
        </w:rPr>
        <w:t xml:space="preserve"> (1540), Vanocchio Biringuccio outlines the process of using a wax or clay model for the invention of one’s design, which can be preserved by casting this model in plaster of Paris, a technique that allows for the reuse of both the original and plaster models.</w:t>
      </w:r>
      <w:r w:rsidDel="00000000" w:rsidR="00000000" w:rsidRPr="00000000">
        <w:rPr>
          <w:rFonts w:ascii="Times New Roman" w:cs="Times New Roman" w:eastAsia="Times New Roman" w:hAnsi="Times New Roman"/>
          <w:b w:val="0"/>
          <w:sz w:val="24"/>
          <w:szCs w:val="24"/>
          <w:vertAlign w:val="superscript"/>
        </w:rPr>
        <w:footnoteReference w:customMarkFollows="0" w:id="23"/>
      </w:r>
      <w:r w:rsidDel="00000000" w:rsidR="00000000" w:rsidRPr="00000000">
        <w:rPr>
          <w:rFonts w:ascii="Times New Roman" w:cs="Times New Roman" w:eastAsia="Times New Roman" w:hAnsi="Times New Roman"/>
          <w:b w:val="0"/>
          <w:sz w:val="24"/>
          <w:szCs w:val="24"/>
          <w:rtl w:val="0"/>
        </w:rPr>
        <w:t xml:space="preserve"> Biringuccio offers multiple recipes for how to mold such a model in a wooden box frame that has been filled with sand, a process that closely mirrors the technique identified in the manuscript.</w:t>
      </w:r>
      <w:r w:rsidDel="00000000" w:rsidR="00000000" w:rsidRPr="00000000">
        <w:rPr>
          <w:rFonts w:ascii="Times New Roman" w:cs="Times New Roman" w:eastAsia="Times New Roman" w:hAnsi="Times New Roman"/>
          <w:b w:val="0"/>
          <w:sz w:val="24"/>
          <w:szCs w:val="24"/>
          <w:vertAlign w:val="superscript"/>
        </w:rPr>
        <w:footnoteReference w:customMarkFollows="0" w:id="24"/>
      </w:r>
      <w:r w:rsidDel="00000000" w:rsidR="00000000" w:rsidRPr="00000000">
        <w:rPr>
          <w:rFonts w:ascii="Times New Roman" w:cs="Times New Roman" w:eastAsia="Times New Roman" w:hAnsi="Times New Roman"/>
          <w:b w:val="0"/>
          <w:sz w:val="24"/>
          <w:szCs w:val="24"/>
          <w:rtl w:val="0"/>
        </w:rPr>
        <w:t xml:space="preserve"> Similarly, Benvenuto Cellini discusses the casting of medals using a model made of wax in his </w:t>
      </w:r>
      <w:r w:rsidDel="00000000" w:rsidR="00000000" w:rsidRPr="00000000">
        <w:rPr>
          <w:rFonts w:ascii="Times New Roman" w:cs="Times New Roman" w:eastAsia="Times New Roman" w:hAnsi="Times New Roman"/>
          <w:b w:val="0"/>
          <w:i w:val="1"/>
          <w:sz w:val="24"/>
          <w:szCs w:val="24"/>
          <w:rtl w:val="0"/>
        </w:rPr>
        <w:t xml:space="preserve">Due trattati</w:t>
      </w:r>
      <w:r w:rsidDel="00000000" w:rsidR="00000000" w:rsidRPr="00000000">
        <w:rPr>
          <w:rFonts w:ascii="Times New Roman" w:cs="Times New Roman" w:eastAsia="Times New Roman" w:hAnsi="Times New Roman"/>
          <w:b w:val="0"/>
          <w:sz w:val="24"/>
          <w:szCs w:val="24"/>
          <w:rtl w:val="0"/>
        </w:rPr>
        <w:t xml:space="preserve">, which were published in Florence in 1568.</w:t>
      </w:r>
      <w:r w:rsidDel="00000000" w:rsidR="00000000" w:rsidRPr="00000000">
        <w:rPr>
          <w:rFonts w:ascii="Times New Roman" w:cs="Times New Roman" w:eastAsia="Times New Roman" w:hAnsi="Times New Roman"/>
          <w:b w:val="0"/>
          <w:sz w:val="24"/>
          <w:szCs w:val="24"/>
          <w:vertAlign w:val="superscript"/>
        </w:rPr>
        <w:footnoteReference w:customMarkFollows="0" w:id="25"/>
      </w:r>
      <w:r w:rsidDel="00000000" w:rsidR="00000000" w:rsidRPr="00000000">
        <w:rPr>
          <w:rFonts w:ascii="Times New Roman" w:cs="Times New Roman" w:eastAsia="Times New Roman" w:hAnsi="Times New Roman"/>
          <w:b w:val="0"/>
          <w:sz w:val="24"/>
          <w:szCs w:val="24"/>
          <w:rtl w:val="0"/>
        </w:rPr>
        <w:t xml:space="preserve"> In comparison to the information presented in such historical accounts and treatises, the author of BnF. Ms. Fr. 640 is far more detailed in explaining the merits of the various ingredients and referencing means whereby the readers can test whether their use of the ingredients matches his own. For example, the author explains that the water with two walnut-sized pieces of sal ammoniac should be “fairly salty.” By presenting his text as a recipe, the author closely aligns himself with the tradition of Renaissance books of secrets. In his account of Renaissance books of secrets, William Eamon explains that the use of a “recipe” to record technical information was a common trait of books of secrets, distinguishing them from the “descriptive-historical” method that characterized authors such as Vanocchio Biringuccio.</w:t>
      </w:r>
      <w:r w:rsidDel="00000000" w:rsidR="00000000" w:rsidRPr="00000000">
        <w:rPr>
          <w:rFonts w:ascii="Times New Roman" w:cs="Times New Roman" w:eastAsia="Times New Roman" w:hAnsi="Times New Roman"/>
          <w:b w:val="0"/>
          <w:sz w:val="24"/>
          <w:szCs w:val="24"/>
          <w:vertAlign w:val="superscript"/>
        </w:rPr>
        <w:footnoteReference w:customMarkFollows="0" w:id="26"/>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casting of portrait medals can be viewed as part of a broader early modern interest in the transformation of materials. Along with knowledge of the heavens and understanding of the body, the ability to manipulate materials provided a key impetus for interest in the acquisition of knowledge about nature. Yet metallurgy and casting also remained a secretive endeavor during this time. Because expertise in metalworking frequently garnered the support and patronage of the nobility and royalty, the practitioner often saw it in his best interest to keep this knowledge secret and mine it for its potential social and political expediency. Biringuccio’s </w:t>
      </w:r>
      <w:r w:rsidDel="00000000" w:rsidR="00000000" w:rsidRPr="00000000">
        <w:rPr>
          <w:rFonts w:ascii="Times New Roman" w:cs="Times New Roman" w:eastAsia="Times New Roman" w:hAnsi="Times New Roman"/>
          <w:b w:val="0"/>
          <w:i w:val="1"/>
          <w:color w:val="000000"/>
          <w:sz w:val="24"/>
          <w:szCs w:val="24"/>
          <w:rtl w:val="0"/>
        </w:rPr>
        <w:t xml:space="preserve">Pirotechnia</w:t>
      </w:r>
      <w:r w:rsidDel="00000000" w:rsidR="00000000" w:rsidRPr="00000000">
        <w:rPr>
          <w:rFonts w:ascii="Times New Roman" w:cs="Times New Roman" w:eastAsia="Times New Roman" w:hAnsi="Times New Roman"/>
          <w:b w:val="0"/>
          <w:color w:val="000000"/>
          <w:sz w:val="24"/>
          <w:szCs w:val="24"/>
          <w:rtl w:val="0"/>
        </w:rPr>
        <w:t xml:space="preserve">, however, discussed the technical details of mining gold ore openly within the framework of knowledge acquisition, dismissing craft secrecy as a duplicitous method of suggesting expertise and technique where it did not exist. From Biringuccio’s characterization of this phenomenon, though, it is evident that secrecy was indeed a common trope in such works.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7"/>
      </w:r>
      <w:r w:rsidDel="00000000" w:rsidR="00000000" w:rsidRPr="00000000">
        <w:rPr>
          <w:rFonts w:ascii="Times New Roman" w:cs="Times New Roman" w:eastAsia="Times New Roman" w:hAnsi="Times New Roman"/>
          <w:b w:val="0"/>
          <w:color w:val="000000"/>
          <w:sz w:val="24"/>
          <w:szCs w:val="24"/>
          <w:rtl w:val="0"/>
        </w:rPr>
        <w:t xml:space="preserve"> As an example, Bernard Palissy, the most well-known of French life-casting artisans, remained secretive concerning the specifics of his casts, the techniques of which can only be extrapolated from manuscripts such as our own.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8"/>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The classification of knowledge as “secret” could be rhetorical at times, but it also conveyed a concern about sharing knowledge in a society without any copyright protection.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9"/>
      </w:r>
      <w:r w:rsidDel="00000000" w:rsidR="00000000" w:rsidRPr="00000000">
        <w:rPr>
          <w:rFonts w:ascii="Times New Roman" w:cs="Times New Roman" w:eastAsia="Times New Roman" w:hAnsi="Times New Roman"/>
          <w:b w:val="0"/>
          <w:color w:val="000000"/>
          <w:sz w:val="24"/>
          <w:szCs w:val="24"/>
          <w:rtl w:val="0"/>
        </w:rPr>
        <w:t xml:space="preserve"> This designation was applied not only to esoteric knowledge but also frequently to the techniques and skills of artisans and craftspeople, collectively termed </w:t>
      </w:r>
      <w:r w:rsidDel="00000000" w:rsidR="00000000" w:rsidRPr="00000000">
        <w:rPr>
          <w:rFonts w:ascii="Times New Roman" w:cs="Times New Roman" w:eastAsia="Times New Roman" w:hAnsi="Times New Roman"/>
          <w:b w:val="0"/>
          <w:i w:val="1"/>
          <w:color w:val="000000"/>
          <w:sz w:val="24"/>
          <w:szCs w:val="24"/>
          <w:rtl w:val="0"/>
        </w:rPr>
        <w:t xml:space="preserve">arcana artis</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0"/>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Portrait medal casting recipes thereby fit into a larger corpus of books of secrets, the most famous of which was the book </w:t>
      </w:r>
      <w:r w:rsidDel="00000000" w:rsidR="00000000" w:rsidRPr="00000000">
        <w:rPr>
          <w:rFonts w:ascii="Times New Roman" w:cs="Times New Roman" w:eastAsia="Times New Roman" w:hAnsi="Times New Roman"/>
          <w:b w:val="0"/>
          <w:i w:val="1"/>
          <w:color w:val="000000"/>
          <w:sz w:val="24"/>
          <w:szCs w:val="24"/>
          <w:rtl w:val="0"/>
        </w:rPr>
        <w:t xml:space="preserve">Secreti del Reverendo Donno Alessio Piemontese</w:t>
      </w:r>
      <w:r w:rsidDel="00000000" w:rsidR="00000000" w:rsidRPr="00000000">
        <w:rPr>
          <w:rFonts w:ascii="Times New Roman" w:cs="Times New Roman" w:eastAsia="Times New Roman" w:hAnsi="Times New Roman"/>
          <w:b w:val="0"/>
          <w:color w:val="000000"/>
          <w:sz w:val="24"/>
          <w:szCs w:val="24"/>
          <w:rtl w:val="0"/>
        </w:rPr>
        <w:t xml:space="preserve">, first published in Venice in 1555 [</w:t>
      </w:r>
      <w:hyperlink r:id="rId28">
        <w:r w:rsidDel="00000000" w:rsidR="00000000" w:rsidRPr="00000000">
          <w:rPr>
            <w:rFonts w:ascii="Times New Roman" w:cs="Times New Roman" w:eastAsia="Times New Roman" w:hAnsi="Times New Roman"/>
            <w:b w:val="1"/>
            <w:color w:val="1155cc"/>
            <w:sz w:val="24"/>
            <w:szCs w:val="24"/>
            <w:u w:val="single"/>
            <w:rtl w:val="0"/>
          </w:rPr>
          <w:t xml:space="preserve">Fig. 19</w:t>
        </w:r>
      </w:hyperlink>
      <w:r w:rsidDel="00000000" w:rsidR="00000000" w:rsidRPr="00000000">
        <w:rPr>
          <w:rFonts w:ascii="Times New Roman" w:cs="Times New Roman" w:eastAsia="Times New Roman" w:hAnsi="Times New Roman"/>
          <w:b w:val="1"/>
          <w:color w:val="000000"/>
          <w:sz w:val="24"/>
          <w:szCs w:val="24"/>
          <w:rtl w:val="0"/>
        </w:rPr>
        <w:t xml:space="preserve">: Secreti Frontispiece]</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1"/>
      </w:r>
      <w:r w:rsidDel="00000000" w:rsidR="00000000" w:rsidRPr="00000000">
        <w:rPr>
          <w:rFonts w:ascii="Times New Roman" w:cs="Times New Roman" w:eastAsia="Times New Roman" w:hAnsi="Times New Roman"/>
          <w:b w:val="0"/>
          <w:color w:val="000000"/>
          <w:sz w:val="24"/>
          <w:szCs w:val="24"/>
          <w:rtl w:val="0"/>
        </w:rPr>
        <w:t xml:space="preserve"> Translations made the text popular beyond the Italian peninsula: the first French translation of the text appeared in </w:t>
      </w:r>
      <w:r w:rsidDel="00000000" w:rsidR="00000000" w:rsidRPr="00000000">
        <w:rPr>
          <w:rtl w:val="0"/>
        </w:rPr>
        <w:t xml:space="preserve">Antwerp </w:t>
      </w:r>
      <w:r w:rsidDel="00000000" w:rsidR="00000000" w:rsidRPr="00000000">
        <w:rPr>
          <w:rFonts w:ascii="Times New Roman" w:cs="Times New Roman" w:eastAsia="Times New Roman" w:hAnsi="Times New Roman"/>
          <w:b w:val="0"/>
          <w:color w:val="000000"/>
          <w:sz w:val="24"/>
          <w:szCs w:val="24"/>
          <w:rtl w:val="0"/>
        </w:rPr>
        <w:t xml:space="preserve">only two years later, and within a decade the text had been published more than twenty times in Italian, French, Latin, Dutch, English and German.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2"/>
      </w:r>
      <w:r w:rsidDel="00000000" w:rsidR="00000000" w:rsidRPr="00000000">
        <w:rPr>
          <w:rFonts w:ascii="Times New Roman" w:cs="Times New Roman" w:eastAsia="Times New Roman" w:hAnsi="Times New Roman"/>
          <w:b w:val="0"/>
          <w:color w:val="000000"/>
          <w:sz w:val="24"/>
          <w:szCs w:val="24"/>
          <w:rtl w:val="0"/>
        </w:rPr>
        <w:t xml:space="preserve"> Before the dawn of the seventeenth century, thirty editions of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were published in French alone.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3"/>
      </w:r>
      <w:r w:rsidDel="00000000" w:rsidR="00000000" w:rsidRPr="00000000">
        <w:rPr>
          <w:rFonts w:ascii="Times New Roman" w:cs="Times New Roman" w:eastAsia="Times New Roman" w:hAnsi="Times New Roman"/>
          <w:b w:val="0"/>
          <w:color w:val="000000"/>
          <w:sz w:val="24"/>
          <w:szCs w:val="24"/>
          <w:rtl w:val="0"/>
        </w:rPr>
        <w:t xml:space="preserve">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are divided into six books, which were arranged somewhat thematically and include recipes for remedies, perfumes, preserved fruits and vegetables, beauty secrets, dyes and inks, and metals. While books of secrets generally display an interest in remedies and medical knowledge, BnF. Ms. Fr. 640 records little of note in this regard; it betrays a comparative lack of focus on healing procedures when juxtaposed with Piemontese’s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As noted in the annotation to fol. 48r (“Excellent Mustard”), the medicinal recipes in BnF. Ms. Fr. 640 are limited to those on fols. </w:t>
      </w:r>
      <w:r w:rsidDel="00000000" w:rsidR="00000000" w:rsidRPr="00000000">
        <w:rPr>
          <w:rFonts w:ascii="Times New Roman" w:cs="Times New Roman" w:eastAsia="Times New Roman" w:hAnsi="Times New Roman"/>
          <w:b w:val="0"/>
          <w:sz w:val="24"/>
          <w:szCs w:val="24"/>
          <w:rtl w:val="0"/>
        </w:rPr>
        <w:t xml:space="preserve">7v, 20v, 37r, 47r, 77r.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 1567, Girolamo Ruscelli—best known as an important editor and literary figure in Venice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4"/>
      </w:r>
      <w:r w:rsidDel="00000000" w:rsidR="00000000" w:rsidRPr="00000000">
        <w:rPr>
          <w:rFonts w:ascii="Times New Roman" w:cs="Times New Roman" w:eastAsia="Times New Roman" w:hAnsi="Times New Roman"/>
          <w:b w:val="0"/>
          <w:color w:val="000000"/>
          <w:sz w:val="24"/>
          <w:szCs w:val="24"/>
          <w:rtl w:val="0"/>
        </w:rPr>
        <w:t xml:space="preserve"> —claimed authorship of Piemontese’s text in the prefatory letter of the posthumously published </w:t>
      </w:r>
      <w:r w:rsidDel="00000000" w:rsidR="00000000" w:rsidRPr="00000000">
        <w:rPr>
          <w:rFonts w:ascii="Times New Roman" w:cs="Times New Roman" w:eastAsia="Times New Roman" w:hAnsi="Times New Roman"/>
          <w:b w:val="0"/>
          <w:i w:val="1"/>
          <w:color w:val="000000"/>
          <w:sz w:val="24"/>
          <w:szCs w:val="24"/>
          <w:rtl w:val="0"/>
        </w:rPr>
        <w:t xml:space="preserve">Secreti nuovi di meravigliosa virtù del signor Ieronimo Ruscelli </w:t>
      </w:r>
      <w:r w:rsidDel="00000000" w:rsidR="00000000" w:rsidRPr="00000000">
        <w:rPr>
          <w:rFonts w:ascii="Times New Roman" w:cs="Times New Roman" w:eastAsia="Times New Roman" w:hAnsi="Times New Roman"/>
          <w:b w:val="1"/>
          <w:color w:val="000000"/>
          <w:sz w:val="24"/>
          <w:szCs w:val="24"/>
          <w:rtl w:val="0"/>
        </w:rPr>
        <w:t xml:space="preserve">[</w:t>
      </w:r>
      <w:hyperlink r:id="rId29">
        <w:r w:rsidDel="00000000" w:rsidR="00000000" w:rsidRPr="00000000">
          <w:rPr>
            <w:rFonts w:ascii="Times New Roman" w:cs="Times New Roman" w:eastAsia="Times New Roman" w:hAnsi="Times New Roman"/>
            <w:b w:val="1"/>
            <w:color w:val="1155cc"/>
            <w:sz w:val="24"/>
            <w:szCs w:val="24"/>
            <w:u w:val="single"/>
            <w:rtl w:val="0"/>
          </w:rPr>
          <w:t xml:space="preserve">Fig. 20</w:t>
        </w:r>
      </w:hyperlink>
      <w:r w:rsidDel="00000000" w:rsidR="00000000" w:rsidRPr="00000000">
        <w:rPr>
          <w:rFonts w:ascii="Times New Roman" w:cs="Times New Roman" w:eastAsia="Times New Roman" w:hAnsi="Times New Roman"/>
          <w:b w:val="1"/>
          <w:color w:val="000000"/>
          <w:sz w:val="24"/>
          <w:szCs w:val="24"/>
          <w:rtl w:val="0"/>
        </w:rPr>
        <w:t xml:space="preserve">: Ruscelli Frontispiece]</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5"/>
      </w:r>
      <w:r w:rsidDel="00000000" w:rsidR="00000000" w:rsidRPr="00000000">
        <w:rPr>
          <w:rFonts w:ascii="Times New Roman" w:cs="Times New Roman" w:eastAsia="Times New Roman" w:hAnsi="Times New Roman"/>
          <w:b w:val="0"/>
          <w:color w:val="000000"/>
          <w:sz w:val="24"/>
          <w:szCs w:val="24"/>
          <w:rtl w:val="0"/>
        </w:rPr>
        <w:t xml:space="preserve"> Presumably written prior to Ruscelli’s arrival in Venice in 1548, this rare edition offers new recipes to the original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asserting that the text is a product of experiments undertaken and of knowledge gained by Ruscelli and </w:t>
      </w:r>
      <w:r w:rsidDel="00000000" w:rsidR="00000000" w:rsidRPr="00000000">
        <w:rPr>
          <w:rtl w:val="0"/>
        </w:rPr>
        <w:t xml:space="preserve">twenty-seven</w:t>
      </w:r>
      <w:r w:rsidDel="00000000" w:rsidR="00000000" w:rsidRPr="00000000">
        <w:rPr>
          <w:rFonts w:ascii="Times New Roman" w:cs="Times New Roman" w:eastAsia="Times New Roman" w:hAnsi="Times New Roman"/>
          <w:b w:val="0"/>
          <w:color w:val="000000"/>
          <w:sz w:val="24"/>
          <w:szCs w:val="24"/>
          <w:rtl w:val="0"/>
        </w:rPr>
        <w:t xml:space="preserve"> fellow members of the “Accademia Segreta” in Naples, although no other sources related to the academy are known.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6"/>
      </w:r>
      <w:r w:rsidDel="00000000" w:rsidR="00000000" w:rsidRPr="00000000">
        <w:rPr>
          <w:rFonts w:ascii="Times New Roman" w:cs="Times New Roman" w:eastAsia="Times New Roman" w:hAnsi="Times New Roman"/>
          <w:b w:val="0"/>
          <w:color w:val="000000"/>
          <w:sz w:val="24"/>
          <w:szCs w:val="24"/>
          <w:rtl w:val="0"/>
        </w:rPr>
        <w:t xml:space="preserve"> As William Eamon and Françoise Paheau have shown in their study of the </w:t>
      </w:r>
      <w:r w:rsidDel="00000000" w:rsidR="00000000" w:rsidRPr="00000000">
        <w:rPr>
          <w:rFonts w:ascii="Times New Roman" w:cs="Times New Roman" w:eastAsia="Times New Roman" w:hAnsi="Times New Roman"/>
          <w:b w:val="0"/>
          <w:i w:val="1"/>
          <w:color w:val="000000"/>
          <w:sz w:val="24"/>
          <w:szCs w:val="24"/>
          <w:rtl w:val="0"/>
        </w:rPr>
        <w:t xml:space="preserve">Secreti nuovi</w:t>
      </w:r>
      <w:r w:rsidDel="00000000" w:rsidR="00000000" w:rsidRPr="00000000">
        <w:rPr>
          <w:rFonts w:ascii="Times New Roman" w:cs="Times New Roman" w:eastAsia="Times New Roman" w:hAnsi="Times New Roman"/>
          <w:b w:val="0"/>
          <w:color w:val="000000"/>
          <w:sz w:val="24"/>
          <w:szCs w:val="24"/>
          <w:rtl w:val="0"/>
        </w:rPr>
        <w:t xml:space="preserve">, the text contains a far higher number of medical recipes than the original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(1,024 in comparison to 108).</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7"/>
      </w:r>
      <w:r w:rsidDel="00000000" w:rsidR="00000000" w:rsidRPr="00000000">
        <w:rPr>
          <w:rFonts w:ascii="Times New Roman" w:cs="Times New Roman" w:eastAsia="Times New Roman" w:hAnsi="Times New Roman"/>
          <w:b w:val="0"/>
          <w:color w:val="000000"/>
          <w:sz w:val="24"/>
          <w:szCs w:val="24"/>
          <w:rtl w:val="0"/>
        </w:rPr>
        <w:t xml:space="preserve"> It seems possible that the author of BnF. Ms. Fr. 640 was aware of the </w:t>
      </w:r>
      <w:r w:rsidDel="00000000" w:rsidR="00000000" w:rsidRPr="00000000">
        <w:rPr>
          <w:rFonts w:ascii="Times New Roman" w:cs="Times New Roman" w:eastAsia="Times New Roman" w:hAnsi="Times New Roman"/>
          <w:b w:val="0"/>
          <w:i w:val="1"/>
          <w:color w:val="000000"/>
          <w:sz w:val="24"/>
          <w:szCs w:val="24"/>
          <w:rtl w:val="0"/>
        </w:rPr>
        <w:t xml:space="preserve">Secreti nuovi</w:t>
      </w:r>
      <w:r w:rsidDel="00000000" w:rsidR="00000000" w:rsidRPr="00000000">
        <w:rPr>
          <w:rFonts w:ascii="Times New Roman" w:cs="Times New Roman" w:eastAsia="Times New Roman" w:hAnsi="Times New Roman"/>
          <w:b w:val="0"/>
          <w:color w:val="000000"/>
          <w:sz w:val="24"/>
          <w:szCs w:val="24"/>
          <w:rtl w:val="0"/>
        </w:rPr>
        <w:t xml:space="preserve"> because he wrote a Latinized version of Ruscelli’s name on the first page of the manuscript among a list of other classical and contemporary authors who may have informed his writing </w:t>
      </w:r>
      <w:r w:rsidDel="00000000" w:rsidR="00000000" w:rsidRPr="00000000">
        <w:rPr>
          <w:rFonts w:ascii="Times New Roman" w:cs="Times New Roman" w:eastAsia="Times New Roman" w:hAnsi="Times New Roman"/>
          <w:b w:val="1"/>
          <w:color w:val="000000"/>
          <w:sz w:val="24"/>
          <w:szCs w:val="24"/>
          <w:rtl w:val="0"/>
        </w:rPr>
        <w:t xml:space="preserve">[</w:t>
      </w:r>
      <w:hyperlink r:id="rId30">
        <w:r w:rsidDel="00000000" w:rsidR="00000000" w:rsidRPr="00000000">
          <w:rPr>
            <w:rFonts w:ascii="Times New Roman" w:cs="Times New Roman" w:eastAsia="Times New Roman" w:hAnsi="Times New Roman"/>
            <w:b w:val="1"/>
            <w:color w:val="1155cc"/>
            <w:sz w:val="24"/>
            <w:szCs w:val="24"/>
            <w:u w:val="single"/>
            <w:rtl w:val="0"/>
          </w:rPr>
          <w:t xml:space="preserve">Fig. 21</w:t>
        </w:r>
      </w:hyperlink>
      <w:r w:rsidDel="00000000" w:rsidR="00000000" w:rsidRPr="00000000">
        <w:rPr>
          <w:rFonts w:ascii="Times New Roman" w:cs="Times New Roman" w:eastAsia="Times New Roman" w:hAnsi="Times New Roman"/>
          <w:b w:val="1"/>
          <w:color w:val="000000"/>
          <w:sz w:val="24"/>
          <w:szCs w:val="24"/>
          <w:rtl w:val="0"/>
        </w:rPr>
        <w:t xml:space="preserve">: BnF Ms. Fr. 640, fol. 1r, Ruscelli]</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8"/>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Why, however, did the author of BnF. Ms. Fr. 640 write Ruscelli’s name in the manuscript if his own text bears greater overall similarity to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—ascribed to Alessio Piemontese—than to the </w:t>
      </w:r>
      <w:r w:rsidDel="00000000" w:rsidR="00000000" w:rsidRPr="00000000">
        <w:rPr>
          <w:rFonts w:ascii="Times New Roman" w:cs="Times New Roman" w:eastAsia="Times New Roman" w:hAnsi="Times New Roman"/>
          <w:b w:val="0"/>
          <w:i w:val="1"/>
          <w:color w:val="000000"/>
          <w:sz w:val="24"/>
          <w:szCs w:val="24"/>
          <w:rtl w:val="0"/>
        </w:rPr>
        <w:t xml:space="preserve">Secreti nuovi</w:t>
      </w:r>
      <w:r w:rsidDel="00000000" w:rsidR="00000000" w:rsidRPr="00000000">
        <w:rPr>
          <w:rFonts w:ascii="Times New Roman" w:cs="Times New Roman" w:eastAsia="Times New Roman" w:hAnsi="Times New Roman"/>
          <w:b w:val="0"/>
          <w:color w:val="000000"/>
          <w:sz w:val="24"/>
          <w:szCs w:val="24"/>
          <w:rtl w:val="0"/>
        </w:rPr>
        <w:t xml:space="preserve">? It may be that Ruscelli’s presumed authorship of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was commonplace knowledge by the time of the manuscript’s writing. Yet publications suggest a different story. At the conclusion of their assiduous examination of the publication history of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Massimiliano Celaschi and Antonello Gregori argue that while Ruscelli’s peers in Venice (where the text was first published) were clearly aware that the name Piemontese was synonymous with Ruscelli, the continued reprinting of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across Europe under the name Piemontese would have obscured this fact.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9"/>
      </w:r>
      <w:r w:rsidDel="00000000" w:rsidR="00000000" w:rsidRPr="00000000">
        <w:rPr>
          <w:rFonts w:ascii="Times New Roman" w:cs="Times New Roman" w:eastAsia="Times New Roman" w:hAnsi="Times New Roman"/>
          <w:b w:val="0"/>
          <w:color w:val="000000"/>
          <w:sz w:val="24"/>
          <w:szCs w:val="24"/>
          <w:rtl w:val="0"/>
        </w:rPr>
        <w:t xml:space="preserve"> The author of BnF. Ms. Fr. 640 may have seen an edition of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the major representative of a genre to which his own manuscript seems to have aspired</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however, a comparison with the original Italian edition shows some generally shared aims but no specific recipes that the author-practitioner of Ms. Fr. 640 borrowed.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0"/>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A comparison of the recipe for sand casting in BnF. Ms. Fr. 640 to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and Biringuccio’s </w:t>
      </w:r>
      <w:r w:rsidDel="00000000" w:rsidR="00000000" w:rsidRPr="00000000">
        <w:rPr>
          <w:rFonts w:ascii="Times New Roman" w:cs="Times New Roman" w:eastAsia="Times New Roman" w:hAnsi="Times New Roman"/>
          <w:b w:val="0"/>
          <w:i w:val="1"/>
          <w:color w:val="000000"/>
          <w:sz w:val="24"/>
          <w:szCs w:val="24"/>
          <w:rtl w:val="0"/>
        </w:rPr>
        <w:t xml:space="preserve">Pirotechnia </w:t>
      </w:r>
      <w:r w:rsidDel="00000000" w:rsidR="00000000" w:rsidRPr="00000000">
        <w:rPr>
          <w:rFonts w:ascii="Times New Roman" w:cs="Times New Roman" w:eastAsia="Times New Roman" w:hAnsi="Times New Roman"/>
          <w:b w:val="0"/>
          <w:color w:val="000000"/>
          <w:sz w:val="24"/>
          <w:szCs w:val="24"/>
          <w:rtl w:val="0"/>
        </w:rPr>
        <w:t xml:space="preserve">reveals many parallels between the techniques described in the two processes as well as a few differences, the most significant of which will be highlighted here.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1"/>
      </w:r>
      <w:r w:rsidDel="00000000" w:rsidR="00000000" w:rsidRPr="00000000">
        <w:rPr>
          <w:rFonts w:ascii="Times New Roman" w:cs="Times New Roman" w:eastAsia="Times New Roman" w:hAnsi="Times New Roman"/>
          <w:b w:val="0"/>
          <w:color w:val="000000"/>
          <w:sz w:val="24"/>
          <w:szCs w:val="24"/>
          <w:rtl w:val="0"/>
        </w:rPr>
        <w:t xml:space="preserve"> The first has to do with the means of releasing the medal from the mold: Biringuccio recommends greasing the medal in animal fat and applying charcoal dust to it.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2"/>
      </w:r>
      <w:r w:rsidDel="00000000" w:rsidR="00000000" w:rsidRPr="00000000">
        <w:rPr>
          <w:rFonts w:ascii="Times New Roman" w:cs="Times New Roman" w:eastAsia="Times New Roman" w:hAnsi="Times New Roman"/>
          <w:b w:val="0"/>
          <w:color w:val="000000"/>
          <w:sz w:val="24"/>
          <w:szCs w:val="24"/>
          <w:rtl w:val="0"/>
        </w:rPr>
        <w:t xml:space="preserve"> Ruscelli notably does not recommend applying charcoal at all.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3"/>
      </w:r>
      <w:r w:rsidDel="00000000" w:rsidR="00000000" w:rsidRPr="00000000">
        <w:rPr>
          <w:rFonts w:ascii="Times New Roman" w:cs="Times New Roman" w:eastAsia="Times New Roman" w:hAnsi="Times New Roman"/>
          <w:b w:val="0"/>
          <w:color w:val="000000"/>
          <w:sz w:val="24"/>
          <w:szCs w:val="24"/>
          <w:rtl w:val="0"/>
        </w:rPr>
        <w:t xml:space="preserve"> The author of BnF. Ms. Fr. 640, by comparison, stresses instead that any grease or oil on the medal should be </w:t>
      </w:r>
      <w:r w:rsidDel="00000000" w:rsidR="00000000" w:rsidRPr="00000000">
        <w:rPr>
          <w:rFonts w:ascii="Times New Roman" w:cs="Times New Roman" w:eastAsia="Times New Roman" w:hAnsi="Times New Roman"/>
          <w:b w:val="0"/>
          <w:i w:val="1"/>
          <w:color w:val="000000"/>
          <w:sz w:val="24"/>
          <w:szCs w:val="24"/>
          <w:rtl w:val="0"/>
        </w:rPr>
        <w:t xml:space="preserve">removed</w:t>
      </w:r>
      <w:r w:rsidDel="00000000" w:rsidR="00000000" w:rsidRPr="00000000">
        <w:rPr>
          <w:rFonts w:ascii="Times New Roman" w:cs="Times New Roman" w:eastAsia="Times New Roman" w:hAnsi="Times New Roman"/>
          <w:b w:val="0"/>
          <w:color w:val="000000"/>
          <w:sz w:val="24"/>
          <w:szCs w:val="24"/>
          <w:rtl w:val="0"/>
        </w:rPr>
        <w:t xml:space="preserve">, and charcoal should be applied at numerous stages in the mold-making process. Like the author of BnF. Ms. Fr. 640, the</w:t>
      </w:r>
      <w:r w:rsidDel="00000000" w:rsidR="00000000" w:rsidRPr="00000000">
        <w:rPr>
          <w:rFonts w:ascii="Times New Roman" w:cs="Times New Roman" w:eastAsia="Times New Roman" w:hAnsi="Times New Roman"/>
          <w:b w:val="0"/>
          <w:i w:val="1"/>
          <w:color w:val="000000"/>
          <w:sz w:val="24"/>
          <w:szCs w:val="24"/>
          <w:rtl w:val="0"/>
        </w:rPr>
        <w:t xml:space="preserve"> Secreti </w:t>
      </w:r>
      <w:r w:rsidDel="00000000" w:rsidR="00000000" w:rsidRPr="00000000">
        <w:rPr>
          <w:rFonts w:ascii="Times New Roman" w:cs="Times New Roman" w:eastAsia="Times New Roman" w:hAnsi="Times New Roman"/>
          <w:b w:val="0"/>
          <w:color w:val="000000"/>
          <w:sz w:val="24"/>
          <w:szCs w:val="24"/>
          <w:rtl w:val="0"/>
        </w:rPr>
        <w:t xml:space="preserve">and </w:t>
      </w:r>
      <w:r w:rsidDel="00000000" w:rsidR="00000000" w:rsidRPr="00000000">
        <w:rPr>
          <w:rFonts w:ascii="Times New Roman" w:cs="Times New Roman" w:eastAsia="Times New Roman" w:hAnsi="Times New Roman"/>
          <w:b w:val="0"/>
          <w:i w:val="1"/>
          <w:color w:val="000000"/>
          <w:sz w:val="24"/>
          <w:szCs w:val="24"/>
          <w:rtl w:val="0"/>
        </w:rPr>
        <w:t xml:space="preserve">Pirotechnia</w:t>
      </w:r>
      <w:r w:rsidDel="00000000" w:rsidR="00000000" w:rsidRPr="00000000">
        <w:rPr>
          <w:rFonts w:ascii="Times New Roman" w:cs="Times New Roman" w:eastAsia="Times New Roman" w:hAnsi="Times New Roman"/>
          <w:b w:val="0"/>
          <w:color w:val="000000"/>
          <w:sz w:val="24"/>
          <w:szCs w:val="24"/>
          <w:rtl w:val="0"/>
        </w:rPr>
        <w:t xml:space="preserve"> both place significant emphasis on drying the molds over a fire but devot</w:t>
      </w:r>
      <w:r w:rsidDel="00000000" w:rsidR="00000000" w:rsidRPr="00000000">
        <w:rPr>
          <w:rtl w:val="0"/>
        </w:rPr>
        <w:t xml:space="preserve">e</w:t>
      </w:r>
      <w:r w:rsidDel="00000000" w:rsidR="00000000" w:rsidRPr="00000000">
        <w:rPr>
          <w:rFonts w:ascii="Times New Roman" w:cs="Times New Roman" w:eastAsia="Times New Roman" w:hAnsi="Times New Roman"/>
          <w:b w:val="0"/>
          <w:color w:val="000000"/>
          <w:sz w:val="24"/>
          <w:szCs w:val="24"/>
          <w:rtl w:val="0"/>
        </w:rPr>
        <w:t xml:space="preserve"> no time in this section to the actual pouring of the medal.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4"/>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final note of difference here is the type of sand required for the recipes. The sand casting recipes in BnF. Ms. Fr. 640 advocate the use of old crushed molds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fols. 118v and 161r. Biringuccio and Ruscelli, by comparison, offer very detailed steps for preparing different types of clay and powder that can be used in any combination for such an enterprise. Following the recipe for “The true and most perfect practice of molding medals,” the </w:t>
      </w:r>
      <w:r w:rsidDel="00000000" w:rsidR="00000000" w:rsidRPr="00000000">
        <w:rPr>
          <w:rFonts w:ascii="Times New Roman" w:cs="Times New Roman" w:eastAsia="Times New Roman" w:hAnsi="Times New Roman"/>
          <w:b w:val="0"/>
          <w:i w:val="1"/>
          <w:color w:val="000000"/>
          <w:sz w:val="24"/>
          <w:szCs w:val="24"/>
          <w:rtl w:val="0"/>
        </w:rPr>
        <w:t xml:space="preserve">Secreti</w:t>
      </w:r>
      <w:r w:rsidDel="00000000" w:rsidR="00000000" w:rsidRPr="00000000">
        <w:rPr>
          <w:rFonts w:ascii="Times New Roman" w:cs="Times New Roman" w:eastAsia="Times New Roman" w:hAnsi="Times New Roman"/>
          <w:b w:val="0"/>
          <w:color w:val="000000"/>
          <w:sz w:val="24"/>
          <w:szCs w:val="24"/>
          <w:rtl w:val="0"/>
        </w:rPr>
        <w:t xml:space="preserve"> includes a list of seven different types of sand (“</w:t>
      </w:r>
      <w:r w:rsidDel="00000000" w:rsidR="00000000" w:rsidRPr="00000000">
        <w:rPr>
          <w:rFonts w:ascii="Times New Roman" w:cs="Times New Roman" w:eastAsia="Times New Roman" w:hAnsi="Times New Roman"/>
          <w:b w:val="0"/>
          <w:i w:val="1"/>
          <w:sz w:val="24"/>
          <w:szCs w:val="24"/>
          <w:rtl w:val="0"/>
        </w:rPr>
        <w:t xml:space="preserve">Terra prima da gittarvi i metalli fusi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Terra seconda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Terra terza</w:t>
      </w:r>
      <w:r w:rsidDel="00000000" w:rsidR="00000000" w:rsidRPr="00000000">
        <w:rPr>
          <w:rFonts w:ascii="Times New Roman" w:cs="Times New Roman" w:eastAsia="Times New Roman" w:hAnsi="Times New Roman"/>
          <w:b w:val="0"/>
          <w:sz w:val="24"/>
          <w:szCs w:val="24"/>
          <w:rtl w:val="0"/>
        </w:rPr>
        <w:t xml:space="preserve">,” etc.) </w:t>
      </w:r>
      <w:r w:rsidDel="00000000" w:rsidR="00000000" w:rsidRPr="00000000">
        <w:rPr>
          <w:rFonts w:ascii="Times New Roman" w:cs="Times New Roman" w:eastAsia="Times New Roman" w:hAnsi="Times New Roman"/>
          <w:b w:val="1"/>
          <w:sz w:val="24"/>
          <w:szCs w:val="24"/>
          <w:rtl w:val="0"/>
        </w:rPr>
        <w:t xml:space="preserve">[</w:t>
      </w:r>
      <w:hyperlink r:id="rId31">
        <w:r w:rsidDel="00000000" w:rsidR="00000000" w:rsidRPr="00000000">
          <w:rPr>
            <w:rFonts w:ascii="Times New Roman" w:cs="Times New Roman" w:eastAsia="Times New Roman" w:hAnsi="Times New Roman"/>
            <w:b w:val="1"/>
            <w:color w:val="1155cc"/>
            <w:sz w:val="24"/>
            <w:szCs w:val="24"/>
            <w:u w:val="single"/>
            <w:rtl w:val="0"/>
          </w:rPr>
          <w:t xml:space="preserve">Fig. 22</w:t>
        </w:r>
      </w:hyperlink>
      <w:r w:rsidDel="00000000" w:rsidR="00000000" w:rsidRPr="00000000">
        <w:rPr>
          <w:rFonts w:ascii="Times New Roman" w:cs="Times New Roman" w:eastAsia="Times New Roman" w:hAnsi="Times New Roman"/>
          <w:b w:val="1"/>
          <w:sz w:val="24"/>
          <w:szCs w:val="24"/>
          <w:rtl w:val="0"/>
        </w:rPr>
        <w:t xml:space="preserve">: Secreti, Terre]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5"/>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Still, the </w:t>
      </w:r>
      <w:commentRangeStart w:id="11"/>
      <w:r w:rsidDel="00000000" w:rsidR="00000000" w:rsidRPr="00000000">
        <w:rPr>
          <w:rFonts w:ascii="Times New Roman" w:cs="Times New Roman" w:eastAsia="Times New Roman" w:hAnsi="Times New Roman"/>
          <w:b w:val="0"/>
          <w:color w:val="000000"/>
          <w:sz w:val="24"/>
          <w:szCs w:val="24"/>
          <w:rtl w:val="0"/>
        </w:rPr>
        <w:t xml:space="preserve">objective</w:t>
      </w:r>
      <w:commentRangeEnd w:id="11"/>
      <w:r w:rsidDel="00000000" w:rsidR="00000000" w:rsidRPr="00000000">
        <w:commentReference w:id="11"/>
      </w:r>
      <w:r w:rsidDel="00000000" w:rsidR="00000000" w:rsidRPr="00000000">
        <w:rPr>
          <w:rFonts w:ascii="Times New Roman" w:cs="Times New Roman" w:eastAsia="Times New Roman" w:hAnsi="Times New Roman"/>
          <w:b w:val="0"/>
          <w:color w:val="000000"/>
          <w:sz w:val="24"/>
          <w:szCs w:val="24"/>
          <w:rtl w:val="0"/>
        </w:rPr>
        <w:t xml:space="preserve"> of such sands remains the same, that “the goodness and perfection of each sand in which to cast fused metals consists in the following: that they are very soft, as if impalpable, because the designs are imprinted very clearly.”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6"/>
      </w:r>
      <w:r w:rsidDel="00000000" w:rsidR="00000000" w:rsidRPr="00000000">
        <w:rPr>
          <w:rFonts w:ascii="Times New Roman" w:cs="Times New Roman" w:eastAsia="Times New Roman" w:hAnsi="Times New Roman"/>
          <w:b w:val="0"/>
          <w:color w:val="000000"/>
          <w:sz w:val="24"/>
          <w:szCs w:val="24"/>
          <w:rtl w:val="0"/>
        </w:rPr>
        <w:t xml:space="preserve"> Such information was carried through in later translations of the text.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7"/>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author of BnF. Ms. Fr. 640, however, was by no means unconcerned with the properties of casting “sands.” Far from it. Spread throughout B</w:t>
      </w:r>
      <w:r w:rsidDel="00000000" w:rsidR="00000000" w:rsidRPr="00000000">
        <w:rPr>
          <w:rtl w:val="0"/>
        </w:rPr>
        <w:t xml:space="preserve">nF. Ms. Fr. 640</w:t>
      </w:r>
      <w:r w:rsidDel="00000000" w:rsidR="00000000" w:rsidRPr="00000000">
        <w:rPr>
          <w:rFonts w:ascii="Times New Roman" w:cs="Times New Roman" w:eastAsia="Times New Roman" w:hAnsi="Times New Roman"/>
          <w:b w:val="0"/>
          <w:color w:val="000000"/>
          <w:sz w:val="24"/>
          <w:szCs w:val="24"/>
          <w:rtl w:val="0"/>
        </w:rPr>
        <w:t xml:space="preserve"> are </w:t>
      </w:r>
      <w:r w:rsidDel="00000000" w:rsidR="00000000" w:rsidRPr="00000000">
        <w:rPr>
          <w:rtl w:val="0"/>
        </w:rPr>
        <w:t xml:space="preserve">forty-one</w:t>
      </w:r>
      <w:r w:rsidDel="00000000" w:rsidR="00000000" w:rsidRPr="00000000">
        <w:rPr>
          <w:rFonts w:ascii="Times New Roman" w:cs="Times New Roman" w:eastAsia="Times New Roman" w:hAnsi="Times New Roman"/>
          <w:b w:val="0"/>
          <w:color w:val="000000"/>
          <w:sz w:val="24"/>
          <w:szCs w:val="24"/>
          <w:rtl w:val="0"/>
        </w:rPr>
        <w:t xml:space="preserve"> recipes with titles  denoting a recipe devoted exclusively to “sand,” many of them indicating the ideal properties of sand, as well as where and how to procure it.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8"/>
      </w:r>
      <w:r w:rsidDel="00000000" w:rsidR="00000000" w:rsidRPr="00000000">
        <w:rPr>
          <w:rFonts w:ascii="Times New Roman" w:cs="Times New Roman" w:eastAsia="Times New Roman" w:hAnsi="Times New Roman"/>
          <w:b w:val="0"/>
          <w:color w:val="000000"/>
          <w:sz w:val="24"/>
          <w:szCs w:val="24"/>
          <w:rtl w:val="0"/>
        </w:rPr>
        <w:t xml:space="preserve"> The differences among types of sand in such recipes attest to the many uses of this material within the workshop as well as the clear attention the author paid to the ideal function for each variety of sand. It may be that the author of BnF. Ms. Fr. 640 simply did not believe such diverse sands to be necessary to the production of medals, at least in this one instance. In the upper right margin of the folio with “Casting in a box mold,” the author later inserted a recipe for “Excellent sand,” which simply restates the value of sand made from crushed, used cores. One may hypothesize that the author found that this particular recipe of sand worked best for the sand casting of medals, offering a personal touch to a recipe that would otherwise have been well known among medal-makers in this period. </w:t>
      </w:r>
      <w:r w:rsidDel="00000000" w:rsidR="00000000" w:rsidRPr="00000000">
        <w:rPr>
          <w:rtl w:val="0"/>
        </w:rPr>
      </w:r>
    </w:p>
    <w:sectPr>
      <w:headerReference r:id="rId32" w:type="default"/>
      <w:footerReference r:id="rId33" w:type="default"/>
      <w:pgSz w:h="15840" w:w="12240"/>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9" w:date="2017-01-04T14:25: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quote start?</w:t>
      </w:r>
    </w:p>
  </w:comment>
  <w:comment w:author="Raymond Edward Carlson" w:id="10" w:date="2017-06-20T13:15:16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loss of the first quotation mark.  Fixed.</w:t>
      </w:r>
    </w:p>
  </w:comment>
  <w:comment w:author="Hannah Elmer" w:id="7" w:date="2017-01-03T12:49:5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Suleiman, Ottoman Emperor?</w:t>
      </w:r>
    </w:p>
  </w:comment>
  <w:comment w:author="Raymond Edward Carlson" w:id="8" w:date="2017-06-20T13:18:26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Changes made.  Suleiman is the preferable transliteration of his name in the English-speaking world, so your suggestion is much appreciated!</w:t>
      </w:r>
    </w:p>
  </w:comment>
  <w:comment w:author="Hannah Elmer" w:id="11" w:date="2017-01-05T11:59:19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"desired qualities"? "objective of using/acquiring"?</w:t>
      </w:r>
    </w:p>
  </w:comment>
  <w:comment w:author="Hannah Elmer" w:id="6" w:date="2017-01-03T11:29:13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found" isn't so logical with "to understand" in the opening clause</w:t>
      </w:r>
    </w:p>
  </w:comment>
  <w:comment w:author="Hannah Elmer" w:id="12" w:date="2017-01-03T12:07:30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that's what's meant by this abbreviation -- Chicago style stipulates it be spelled out.</w:t>
      </w:r>
    </w:p>
  </w:comment>
  <w:comment w:author="General Editor" w:id="3" w:date="2019-03-04T15:51:57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[tl_p118v, 23 June 2016]</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&lt;id&gt;p118v_1&lt;/id&gt;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&lt;head&gt;Casting in &lt;tl&gt;box molds&lt;/tl&gt;&lt;/head&gt;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&lt;ab&gt;The same sand that was used in the reheated &lt;fr&gt;noyaulx&lt;/fr&gt;, composed of &lt;m&gt;plaster&lt;/m&gt;, &lt;m&gt;brick&lt;/m&gt; and &lt;m&gt;&lt;fr&gt;alum de plume&lt;/fr&gt;&lt;/m&gt; as said, is excellent for casting in &lt;tl&gt;box molds&lt;/tl&gt;, and I have experienced it thus: I crushed the pieces which had come out of &lt;tl&gt;core molds&lt;/tl&gt; in a &lt;tl&gt;mortar&lt;/tl&gt;, dragging the &lt;tl&gt;pestle&lt;/tl&gt;, because this sand is very &lt;fr&gt;doulx&lt;/fr&gt;. I did not pass it through the &lt;tl&gt;sieve&lt;/tl&gt;, because the &lt;m&gt;&lt;fr&gt;alum de plume&lt;/fr&gt;&lt;/m&gt; mixed throughout, which binds it, would not pass; but I ground finely upon &lt;tl&gt;marble&lt;/tl&gt; what seemed to me too coarse. And having prepared it thus, I moistened it with &lt;m&gt;sal ammoniac water&lt;/m&gt;, made of &lt;m&gt;sal ammoniac&lt;/m&gt;, as much as the size of two &lt;ms&gt;&lt;pa&gt;walnuts&lt;/pa&gt;&lt;/ms&gt;, in a bottle of &lt;m&gt;common water&lt;/m&gt; the same size as a &lt;tl&gt;bottle&lt;/tl&gt; in which one boils &lt;m&gt;tisane&lt;/m&gt;, or in a good &lt;tl&gt;pot&lt;/tl&gt; of &lt;m&gt;water&lt;/m&gt; so that you find the &lt;m&gt;water&lt;/m&gt; fairly salty. I mixed throughout half a &lt;ms&gt;glass&lt;/ms&gt; of &lt;m&gt;sal ammoniac&lt;/m&gt;, two &lt;tl&gt;silver spoonfuls&lt;/tl&gt; of &lt;m&gt;spirits&lt;/m&gt;. Having thus moistened the sand in such a way that it took hold well, nevertheless coming apart easily, I sprinkled my medal with &lt;m&gt;pulverized charcoal&lt;/m&gt; with a &lt;tl&gt;file&lt;/tl&gt; to rid it of &lt;m&gt;oil&lt;/m&gt;, and all other &lt;m&gt;grease&lt;/m&gt;. It is necessary to avoid them, for they would hinder good stripping. I blew on my medal &amp;amp; molded it, and the female part of the &lt;tl&gt;box mold&lt;/tl&gt; once filled, I marked &amp;amp; made a line on the reverse &amp;amp; edge of the medal, &amp;amp; on the nearby sand as well. In order that the second &lt;tl&gt;box mold&lt;/tl&gt; take the imprint thereupon to indicate the place for making the cast, &lt;del&gt;once filled&lt;/del&gt;&lt;del&gt;the female part of the box mold once filled&lt;/del&gt; I uncovered the outline of the medal and pounced the whole side with &lt;m&gt;pulverized charcoal&lt;/m&gt;, and then filled the male part with sand.</w:t>
      </w:r>
    </w:p>
  </w:comment>
  <w:comment w:author="General Editor" w:id="4" w:date="2019-03-04T15:52:1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&lt;del&gt;Once made&lt;/del&gt; I separated the &lt;tl&gt;box mold&lt;/tl&gt; and did not hit the corners of the medal to make it strip, because that knocks the sand and makes it crumble. Rather I struck the back of the &lt;tl&gt;box mold&lt;/tl&gt;, retaining the obverse of the medal on the bottom, and it molded very neatly. If it had not stripped thus, I would have waited to remove it until the &lt;tl&gt;box mold&lt;/tl&gt; had been dried out over fire. I lit a row of &lt;m&gt;charcoals&lt;/m&gt; between two little &lt;tl&gt;trivets&lt;/tl&gt; of &lt;m&gt;iron&lt;/m&gt; in the form that you see, and put the back &amp;amp; reverse of &lt;tl&gt;box molds&lt;/tl&gt; thereupon, &amp;amp; the imprint on top, &lt;figure/&gt; because in this way, they dry out gently. And if, by chance, they should crack from being too moistened, it is on the back that they take the harshest fire, &amp;amp; the imprint remains safe &amp;amp; whole.&lt;/ab&gt;</w:t>
      </w:r>
    </w:p>
  </w:comment>
  <w:comment w:author="General Editor" w:id="5" w:date="2019-03-04T15:52:31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&lt;ab&gt;&lt;margin&gt;left-top&lt;/margin&gt;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best, it is necessary to reheat the sand that is used in the &lt;fr&gt;noyau&lt;/fr&gt; rather than used it in the &lt;tl&gt;box mold&lt;/tl&gt;, until it no longer contracts.&lt;/ab&gt;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&lt;head&gt;&lt;margin&gt;left-top&lt;/margin&gt;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sand&lt;/head&gt;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&lt;ab&gt;Take a little of the same sand, the finest that you can, for covering the medal.&lt;/ab&gt;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&lt;margin&gt;left-middle&lt;/margin&gt;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medals &amp;amp; flat things, the true heat of &lt;m&gt;lead&lt;/m&gt; &amp;amp; &lt;m&gt;tin&lt;/m&gt; is when it is melted gently.&lt;/ab&gt;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&lt;margin&gt;left-middle&lt;/margin&gt;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 filled the &lt;tl&gt;box mold&lt;/tl&gt; before pressing it, and did not hit it, but rather pressed it with the strength of my &lt;bp&gt;hands&lt;/bp&gt; alone, because hitting it makes it go awry. Secure your &lt;tl&gt;box mold&lt;/tl&gt; that it does not shift at all, &amp;amp; if you put some moistened sand under it, it will only hold in place more firmly.&lt;/ab&gt;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&lt;margin&gt;left-bottom&lt;/margin&gt;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gate that it is not too thick, so as not to overcharge the medal, but wide enough near the medal that it embraces a third part. Do not forget the vents.&lt;/ab&gt;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&lt;margin&gt;left-bottom&lt;/margin&gt;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Drying &lt;tl&gt;box molds&lt;/tl&gt; is to keep them from humidity, that they no longer smoke, once having nevertheless been very hot.&lt;/ab&gt;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&lt;margin&gt;left-bottom&lt;/margin&gt;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&lt;fr&gt;Recuire&lt;/fr&gt; is to redden the box mold, which is done for &lt;m&gt;gold&lt;/m&gt; and for &lt;m&gt;silver&lt;/m&gt;.&lt;/ab&gt;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comment>
  <w:comment w:author="Hannah Elmer" w:id="14" w:date="2017-01-04T15:14:48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proper page numbers</w:t>
      </w:r>
    </w:p>
  </w:comment>
  <w:comment w:author="General Editor" w:id="0" w:date="2019-03-04T15:49:4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[tc_p118v, 23 June 2016]</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&lt;id&gt;p118v_1&lt;/id&gt;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&lt;head&gt;Gect en &lt;tl&gt;chassis&lt;/tl&gt;&lt;/head&gt;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&lt;ab&gt;Le mesme sable qui ha servi aulx noyaulx recuits composes&lt;lb/&gt;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 dict est de &lt;m&gt;plastre&lt;/m&gt; &lt;m&gt;brique&lt;/m&gt; &amp;amp; &lt;m&gt;alum de plume&lt;/m&gt; est excellent pour&lt;lb/&gt;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jecter en &lt;tl&gt;chassis&lt;/tl&gt; Et lay ainsy experimente Jay pile les lopins&lt;lb/&gt;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estoient provenus des moules de noyau dans un &lt;tl&gt;mortier&lt;/tl&gt; en traina{n}t&lt;lb/&gt;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&lt;tl&gt;pilon&lt;/tl&gt; pourceque ce sable est fort doulx Je ne lay poinct passe&lt;lb/&gt;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le &lt;tl&gt;tamis&lt;/tl&gt; pourceque l&lt;m&gt;alum de plume&lt;/m&gt; mesle parmy qui donne&lt;lb/&gt;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liaison ny passeroit pas Mays jay subtilie sur le &lt;tl&gt;mabre&lt;/tl&gt; ce&lt;lb/&gt;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me sembloit trop grossier Et layant ainsy præpare je lay&lt;lb/&gt;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humecte avec de l&lt;m&gt;eau de sel armoniac&lt;/m&gt; faicte daussy gros&lt;lb/&gt;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&lt;m&gt;sel armoniac&lt;/m&gt; co{mm}e deulx &lt;ms&gt;&lt;pa&gt;noix&lt;/pa&gt;&lt;/ms&gt; dans une &lt;tl&gt;bouteille&lt;/tl&gt; d&lt;m&gt;eau commune&lt;/m&gt;&lt;lb/&gt;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telle grandeur quune &lt;tl&gt;bouteille&lt;/tl&gt; dans laquelle on faict bouillir&lt;lb/&gt;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&lt;m&gt;ptisane&lt;/m&gt; ou dans un bon &lt;tl&gt;pot&lt;/tl&gt; d&lt;m&gt;eau&lt;/m&gt; Que tu trouves &lt;del&gt;d&lt;/del&gt;l&lt;m&gt;eau&lt;/m&gt;&lt;lb/&gt;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mediocrement salee Jay mesle parmy &lt;del&gt;leau de&lt;/del&gt; demy &lt;ms&gt;verre&lt;/ms&gt; de&lt;lb/&gt;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&lt;m&gt;sel armoniac&lt;/m&gt; &lt;del&gt;deulx ault&lt;/del&gt; deulx &lt;del&gt;au t&lt;/del&gt; &lt;tl&gt;cueillerees dargent&lt;/tl&gt; d&lt;m&gt;eau de&lt;lb/&gt;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vye&lt;/m&gt; &lt;del&gt;Jay&lt;/del&gt;Ayant ainsy humecte le sable de facon quil faisoict bonne&lt;lb/&gt;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prise sesmiant touteffois aisement Jay saulpouldre ma medaille&lt;lb/&gt;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avecq du &lt;m&gt;charbon pulverise&lt;/m&gt; avec une &lt;tl&gt;lime&lt;/tl&gt; pour la desgraisser&lt;lb/&gt;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d&lt;m&gt;huile&lt;/m&gt; &amp;amp; tout aultre &lt;m&gt;graisse&lt;/m&gt; quil fault bien eviter car cela &lt;del&gt;feroit&lt;/del&gt;&lt;lb/&gt;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garderoit de bien despouiller Jay soufle ma medaille &amp;amp; lay &lt;tl&gt;moulee&lt;/tl&gt; &lt;add&gt;Et&lt;lb/&gt;</w:t>
      </w:r>
    </w:p>
  </w:comment>
  <w:comment w:author="General Editor" w:id="1" w:date="2019-03-04T15:50:0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femelle du &lt;tl&gt;chassis&lt;/tl&gt; estant remplye&lt;/add&gt;&lt;lb/&gt;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marque &amp;amp; faict une ligne sur le revers &lt;del&gt;je la&lt;/del&gt; &amp;amp; bort de la&lt;lb/&gt;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medaille &amp;amp; sur le sable prochain aussy Affin que le second&lt;lb/&gt;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&lt;tl&gt;chassis&lt;/tl&gt; &lt;del&gt;sem&lt;/del&gt; prene empraincte la dessus pour denoter la place&lt;lb/&gt;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faire le gect &lt;del&gt;Ayant remply&lt;/del&gt; &lt;del&gt;la femelle du &lt;tl&gt;chassis&lt;/tl&gt; esta{n}t&lt;lb/&gt;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remplye&lt;/del&gt; Jay descouvert le contour de la medaille Et ay ponce&lt;lb/&gt;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&lt;m&gt;charbon pulverise&lt;/m&gt; tout ce coste Et puys ay remply le masle&lt;lb/&gt;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sable &lt;del&gt;Ayant fai&lt;/del&gt; Jay separe le &lt;tl&gt;chassis&lt;/tl&gt; Et nay poinct&lt;lb/&gt;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frappe aulx coings de la &lt;del&gt;d&lt;/del&gt; medaille pour la faire despouiller&lt;lb/&gt;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pourceque cela estonne le sable &amp;amp; le faict &lt;del&gt;esp&lt;/del&gt; esmier Ains jay&lt;lb/&gt;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frappe au revers du &lt;tl&gt;chassis&lt;/tl&gt; tenant lendroit de la medaille en&lt;lb/&gt;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 Et elle ha moule fort net Si elle neust ainsy despouille&lt;lb/&gt;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jeusse attendu de loster jusques a ce que les &lt;tl&gt;chassis&lt;/tl&gt; fussent&lt;lb/&gt;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&lt;figure/&gt; este desseiches au foeu Jay allume &lt;del&gt;des&lt;/del&gt; un rang de &lt;m&gt;charbons&lt;/m&gt;&lt;lb/&gt;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deulx petits &lt;tl&gt;trepies&lt;/tl&gt; de &lt;m&gt;fer&lt;/m&gt; en la forme que tu vois Et ay&lt;lb/&gt;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le dos &lt;del&gt;des&lt;/del&gt; &amp;amp; revers des &lt;tl&gt;chassis&lt;/tl&gt; dessus &amp;amp; lempraincte en&lt;lb/&gt;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hault pourcequen ceste sorte ilz se deseichent doulcem{ent} et si par cas&lt;lb/&gt;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fortuit pour estre trop humectes il se fendent cest au dos qui&lt;lb/&gt;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&lt;del&gt;pr&lt;/del&gt; prend plus aprement le foeu &amp;amp; lempraincte demeure sauve &amp;amp; entier&lt;/ab&gt;</w:t>
      </w:r>
    </w:p>
  </w:comment>
  <w:comment w:author="General Editor" w:id="2" w:date="2019-03-04T15:51:07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&lt;ab&gt;&lt;margin&gt;left-top&lt;/margin&gt;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mieulx il fault recuire le&lt;lb/&gt;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sable qui ha servi au noyau&lt;lb/&gt;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plustost que sen&lt;lb/&gt;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servir en &lt;tl&gt;chassis&lt;/tl&gt;&lt;lb/&gt;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jusques a ce quil ne se&lt;lb/&gt;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retire plus&lt;/ab&gt;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&lt;man&gt;&lt;margin&gt;left-top&lt;/man&gt;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sable&lt;/head&gt;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&lt;ab&gt;Ayes un peu du&lt;lb/&gt;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mesme sable le plus&lt;lb/&gt;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subtil que tu pourras&lt;lb/&gt;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en couvrir la&lt;lb/&gt;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medaille&lt;/ab&gt;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&lt;margin&gt;left-middle&lt;/margin&gt;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medailles &amp;amp;&lt;lb/&gt;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choses plattes la vraye&lt;lb/&gt;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chaleur du &lt;m&gt;plomb&lt;/m&gt; &amp;amp; &lt;m&gt;estain&lt;/m&gt;&lt;lb/&gt;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quand il est fondu doulcem[{ent}]&lt;/ab&gt;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&lt;margin&gt;left-middle&lt;/margin&gt;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que jay emply le&lt;lb/&gt;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&lt;tl&gt;chassis&lt;/tl&gt; plustost que&lt;lb/&gt;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presser et nay poinct&lt;lb/&gt;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frappe Ains lay presse&lt;lb/&gt;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seule force des&lt;lb/&gt;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&lt;bp&gt;mains&lt;/bp&gt; pourceque le&lt;lb/&gt;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frapper faict gaulchir&lt;lb/&gt;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Asseure bien ton &lt;tl&gt;chassis&lt;/tl&gt;&lt;lb/&gt;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quil ne varie point&lt;lb/&gt;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&amp;amp; si dessoubs tu y&lt;lb/&gt;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mects du sable humecte&lt;lb/&gt;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nen tiendra que plus&lt;lb/&gt;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ferme&lt;/ab&gt;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&lt;margin&gt;left-bottom&lt;/margin&gt;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 le gect qui ne soict&lt;lb/&gt;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trop espes pour&lt;lb/&gt;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charger pas la&lt;lb/&gt;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medaille Mays si&lt;lb/&gt;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vers la medaille&lt;lb/&gt;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quil embrasse&lt;lb/&gt;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tierce partye&lt;lb/&gt;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Noublie pas&lt;lb/&gt;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souspirals&lt;lb/&gt;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&lt;margin&gt;left-bottom&lt;/margin&gt;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Desseicher les &lt;tl&gt;chassis&lt;/tl&gt;&lt;lb/&gt;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les priver dhumidite&lt;lb/&gt;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quilz ne fument plus&lt;lb/&gt;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estants neantmoings&lt;lb/&gt;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chaults&lt;/ab&gt;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&lt;margin&gt;left-bottom&lt;/margin&gt;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Recuire est rougir le &lt;tl&gt;chassis&lt;/tl&gt; ce qui se faict pour l&lt;m&gt;or&lt;/m&gt; &amp;amp; pour l&lt;m&gt;argent&lt;/m&gt;&lt;/ab&gt;</w:t>
      </w:r>
    </w:p>
  </w:comment>
  <w:comment w:author="Hannah Elmer" w:id="13" w:date="2017-01-03T12:13:28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including this level of detail?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Bibliothèque Nationale de France, Paris, Ms. Fr. 640 (henceforth cited as BnF. Ms. Fr. 640), fol. 118v.</w:t>
      </w:r>
    </w:p>
  </w:footnote>
  <w:footnote w:id="1">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Pamela Smith and Tonny Beentjes have demonstrated that the manuscript likely dates from the last two decades of the sixteenth century. See Pamela H. Smith and Tonny Beentjes, “Nature and Art, Making and Knowing: Reconstructing Sixteenth-Century Life-Casting Techniques,” </w:t>
      </w:r>
      <w:r w:rsidDel="00000000" w:rsidR="00000000" w:rsidRPr="00000000">
        <w:rPr>
          <w:rFonts w:ascii="Times New Roman" w:cs="Times New Roman" w:eastAsia="Times New Roman" w:hAnsi="Times New Roman"/>
          <w:b w:val="0"/>
          <w:i w:val="1"/>
          <w:sz w:val="20"/>
          <w:szCs w:val="20"/>
          <w:rtl w:val="0"/>
        </w:rPr>
        <w:t xml:space="preserve">Renaissance Quarterly</w:t>
      </w:r>
      <w:r w:rsidDel="00000000" w:rsidR="00000000" w:rsidRPr="00000000">
        <w:rPr>
          <w:rFonts w:ascii="Times New Roman" w:cs="Times New Roman" w:eastAsia="Times New Roman" w:hAnsi="Times New Roman"/>
          <w:b w:val="0"/>
          <w:sz w:val="20"/>
          <w:szCs w:val="20"/>
          <w:rtl w:val="0"/>
        </w:rPr>
        <w:t xml:space="preserve"> 63 (2010): 130, n. 4.</w:t>
      </w:r>
    </w:p>
  </w:footnote>
  <w:footnote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The manuscript makes reference to the use of “</w:t>
      </w:r>
      <w:r w:rsidDel="00000000" w:rsidR="00000000" w:rsidRPr="00000000">
        <w:rPr>
          <w:rFonts w:ascii="Times New Roman" w:cs="Times New Roman" w:eastAsia="Times New Roman" w:hAnsi="Times New Roman"/>
          <w:b w:val="0"/>
          <w:i w:val="1"/>
          <w:sz w:val="20"/>
          <w:szCs w:val="20"/>
          <w:rtl w:val="0"/>
        </w:rPr>
        <w:t xml:space="preserve">alun de plume</w:t>
      </w:r>
      <w:r w:rsidDel="00000000" w:rsidR="00000000" w:rsidRPr="00000000">
        <w:rPr>
          <w:rFonts w:ascii="Times New Roman" w:cs="Times New Roman" w:eastAsia="Times New Roman" w:hAnsi="Times New Roman"/>
          <w:b w:val="0"/>
          <w:sz w:val="20"/>
          <w:szCs w:val="20"/>
          <w:rtl w:val="0"/>
        </w:rPr>
        <w:t xml:space="preserve">,” which translates to feather alum, according to a definition provided in a 1611 French-English dictionary by Randle Cotgrave. See the entry for “</w:t>
      </w:r>
      <w:r w:rsidDel="00000000" w:rsidR="00000000" w:rsidRPr="00000000">
        <w:rPr>
          <w:rFonts w:ascii="Times New Roman" w:cs="Times New Roman" w:eastAsia="Times New Roman" w:hAnsi="Times New Roman"/>
          <w:b w:val="0"/>
          <w:i w:val="1"/>
          <w:sz w:val="20"/>
          <w:szCs w:val="20"/>
          <w:rtl w:val="0"/>
        </w:rPr>
        <w:t xml:space="preserve">alun de plume</w:t>
      </w:r>
      <w:r w:rsidDel="00000000" w:rsidR="00000000" w:rsidRPr="00000000">
        <w:rPr>
          <w:rFonts w:ascii="Times New Roman" w:cs="Times New Roman" w:eastAsia="Times New Roman" w:hAnsi="Times New Roman"/>
          <w:b w:val="0"/>
          <w:sz w:val="20"/>
          <w:szCs w:val="20"/>
          <w:rtl w:val="0"/>
        </w:rPr>
        <w:t xml:space="preserve">” in Randle Cotgrave, </w:t>
      </w:r>
      <w:r w:rsidDel="00000000" w:rsidR="00000000" w:rsidRPr="00000000">
        <w:rPr>
          <w:rFonts w:ascii="Times New Roman" w:cs="Times New Roman" w:eastAsia="Times New Roman" w:hAnsi="Times New Roman"/>
          <w:b w:val="0"/>
          <w:i w:val="1"/>
          <w:sz w:val="20"/>
          <w:szCs w:val="20"/>
          <w:rtl w:val="0"/>
        </w:rPr>
        <w:t xml:space="preserve">A Dictionarie of the French and English Tongues</w:t>
      </w:r>
      <w:r w:rsidDel="00000000" w:rsidR="00000000" w:rsidRPr="00000000">
        <w:rPr>
          <w:rFonts w:ascii="Times New Roman" w:cs="Times New Roman" w:eastAsia="Times New Roman" w:hAnsi="Times New Roman"/>
          <w:b w:val="0"/>
          <w:sz w:val="20"/>
          <w:szCs w:val="20"/>
          <w:rtl w:val="0"/>
        </w:rPr>
        <w:t xml:space="preserve"> (London: Adam Islip, 1611). </w:t>
      </w:r>
    </w:p>
  </w:footnote>
  <w:footnote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On the reuse of sand in molds, see the following online data sheet: CWC, Managing Partner of the Recycling Technology Assistance Partnership (ReTAP), “Technology Brief: Beneficial Reuse of Spent Foundry Sand,” August 1996, http://infohouse.p2ric.org/ref/05/04013.pdf.</w:t>
      </w:r>
    </w:p>
  </w:footnote>
  <w:footnote w:id="4">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See E.H.S. Bailey, “‘Feather Alum’ from Colorado,” </w:t>
      </w:r>
      <w:r w:rsidDel="00000000" w:rsidR="00000000" w:rsidRPr="00000000">
        <w:rPr>
          <w:rFonts w:ascii="Times New Roman" w:cs="Times New Roman" w:eastAsia="Times New Roman" w:hAnsi="Times New Roman"/>
          <w:b w:val="0"/>
          <w:i w:val="1"/>
          <w:sz w:val="20"/>
          <w:szCs w:val="20"/>
          <w:rtl w:val="0"/>
        </w:rPr>
        <w:t xml:space="preserve">Transactions of the Annual Meeting of the Kansas Academy of Science</w:t>
      </w:r>
      <w:r w:rsidDel="00000000" w:rsidR="00000000" w:rsidRPr="00000000">
        <w:rPr>
          <w:rFonts w:ascii="Times New Roman" w:cs="Times New Roman" w:eastAsia="Times New Roman" w:hAnsi="Times New Roman"/>
          <w:b w:val="0"/>
          <w:sz w:val="20"/>
          <w:szCs w:val="20"/>
          <w:rtl w:val="0"/>
        </w:rPr>
        <w:t xml:space="preserve"> 12 (1889-90): 101.</w:t>
      </w:r>
    </w:p>
  </w:footnote>
  <w:footnote w:id="5">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The recipe on fol. 111v calls for sal ammoniac balls the size of chestnuts. Under the heading “Sal ammoniac water”, the author writes: “You need two chestnuts [</w:t>
      </w:r>
      <w:r w:rsidDel="00000000" w:rsidR="00000000" w:rsidRPr="00000000">
        <w:rPr>
          <w:rFonts w:ascii="Times New Roman" w:cs="Times New Roman" w:eastAsia="Times New Roman" w:hAnsi="Times New Roman"/>
          <w:b w:val="0"/>
          <w:i w:val="1"/>
          <w:color w:val="333333"/>
          <w:sz w:val="20"/>
          <w:szCs w:val="20"/>
          <w:rtl w:val="0"/>
        </w:rPr>
        <w:t xml:space="preserve">chastaignes</w:t>
      </w:r>
      <w:r w:rsidDel="00000000" w:rsidR="00000000" w:rsidRPr="00000000">
        <w:rPr>
          <w:rFonts w:ascii="Times New Roman" w:cs="Times New Roman" w:eastAsia="Times New Roman" w:hAnsi="Times New Roman"/>
          <w:b w:val="0"/>
          <w:color w:val="333333"/>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of sal ammoniac which is crushed into a water pot, when you taste it should not be too much salted.” The translation of </w:t>
      </w:r>
      <w:r w:rsidDel="00000000" w:rsidR="00000000" w:rsidRPr="00000000">
        <w:rPr>
          <w:rFonts w:ascii="Times New Roman" w:cs="Times New Roman" w:eastAsia="Times New Roman" w:hAnsi="Times New Roman"/>
          <w:b w:val="0"/>
          <w:i w:val="1"/>
          <w:sz w:val="20"/>
          <w:szCs w:val="20"/>
          <w:rtl w:val="0"/>
        </w:rPr>
        <w:t xml:space="preserve">noix</w:t>
      </w:r>
      <w:r w:rsidDel="00000000" w:rsidR="00000000" w:rsidRPr="00000000">
        <w:rPr>
          <w:rFonts w:ascii="Times New Roman" w:cs="Times New Roman" w:eastAsia="Times New Roman" w:hAnsi="Times New Roman"/>
          <w:b w:val="0"/>
          <w:sz w:val="20"/>
          <w:szCs w:val="20"/>
          <w:rtl w:val="0"/>
        </w:rPr>
        <w:t xml:space="preserve"> as walnuts follows the definition of this term provided in the French-English dictionary of 1611 by Randle Cotgrave. See the entry in Cotgrave, </w:t>
      </w:r>
      <w:r w:rsidDel="00000000" w:rsidR="00000000" w:rsidRPr="00000000">
        <w:rPr>
          <w:rFonts w:ascii="Times New Roman" w:cs="Times New Roman" w:eastAsia="Times New Roman" w:hAnsi="Times New Roman"/>
          <w:b w:val="0"/>
          <w:i w:val="1"/>
          <w:sz w:val="20"/>
          <w:szCs w:val="20"/>
          <w:rtl w:val="0"/>
        </w:rPr>
        <w:t xml:space="preserve">A Dictionarie of the French and English Tongues</w:t>
      </w:r>
      <w:r w:rsidDel="00000000" w:rsidR="00000000" w:rsidRPr="00000000">
        <w:rPr>
          <w:rFonts w:ascii="Times New Roman" w:cs="Times New Roman" w:eastAsia="Times New Roman" w:hAnsi="Times New Roman"/>
          <w:b w:val="0"/>
          <w:sz w:val="20"/>
          <w:szCs w:val="20"/>
          <w:rtl w:val="0"/>
        </w:rPr>
        <w:t xml:space="preserve">. </w:t>
      </w:r>
    </w:p>
  </w:footnote>
  <w:footnote w:id="6">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i w:val="1"/>
          <w:color w:val="000000"/>
          <w:sz w:val="20"/>
          <w:szCs w:val="20"/>
          <w:rtl w:val="0"/>
        </w:rPr>
        <w:t xml:space="preserve">J’ay souflé ma medaille &amp; l’ay moulée, et la femelle du chassis estant remplye,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color w:val="000000"/>
          <w:sz w:val="20"/>
          <w:szCs w:val="20"/>
          <w:rtl w:val="0"/>
        </w:rPr>
        <w:t xml:space="preserve">j’ay marqué &amp; faict une ligne sur le revers &amp; bort de la medaille &amp; sur le sable prochain aussy.”</w:t>
      </w:r>
      <w:r w:rsidDel="00000000" w:rsidR="00000000" w:rsidRPr="00000000">
        <w:rPr>
          <w:rtl w:val="0"/>
        </w:rPr>
      </w:r>
    </w:p>
  </w:footnote>
  <w:footnote w:id="7">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Thanks for these translations are given to Heather Wacha, who indicated them in the comments section of the online edition of the manuscript.</w:t>
      </w:r>
    </w:p>
  </w:footnote>
  <w:footnote w:id="8">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 collection inventory of 1413 references the presence of medals depicting Constantine the Great and Hercules. Medals made with the </w:t>
      </w:r>
      <w:r w:rsidDel="00000000" w:rsidR="00000000" w:rsidRPr="00000000">
        <w:rPr>
          <w:rFonts w:ascii="Times New Roman" w:cs="Times New Roman" w:eastAsia="Times New Roman" w:hAnsi="Times New Roman"/>
          <w:b w:val="0"/>
          <w:i w:val="1"/>
          <w:sz w:val="20"/>
          <w:szCs w:val="20"/>
          <w:rtl w:val="0"/>
        </w:rPr>
        <w:t xml:space="preserve">repoussé</w:t>
      </w:r>
      <w:r w:rsidDel="00000000" w:rsidR="00000000" w:rsidRPr="00000000">
        <w:rPr>
          <w:rFonts w:ascii="Times New Roman" w:cs="Times New Roman" w:eastAsia="Times New Roman" w:hAnsi="Times New Roman"/>
          <w:b w:val="0"/>
          <w:sz w:val="20"/>
          <w:szCs w:val="20"/>
          <w:rtl w:val="0"/>
        </w:rPr>
        <w:t xml:space="preserve"> technique are composed of two hammered plates soldered together. On the origin of portrait medals and the two medals in the collection of the Duc de Berry, see the entries by Stephen Scher in Stephen Scher, ed., </w:t>
      </w:r>
      <w:r w:rsidDel="00000000" w:rsidR="00000000" w:rsidRPr="00000000">
        <w:rPr>
          <w:rFonts w:ascii="Times New Roman" w:cs="Times New Roman" w:eastAsia="Times New Roman" w:hAnsi="Times New Roman"/>
          <w:b w:val="0"/>
          <w:i w:val="1"/>
          <w:sz w:val="20"/>
          <w:szCs w:val="20"/>
          <w:rtl w:val="0"/>
        </w:rPr>
        <w:t xml:space="preserve">The Currency of Fame</w:t>
      </w:r>
      <w:r w:rsidDel="00000000" w:rsidR="00000000" w:rsidRPr="00000000">
        <w:rPr>
          <w:rFonts w:ascii="Times New Roman" w:cs="Times New Roman" w:eastAsia="Times New Roman" w:hAnsi="Times New Roman"/>
          <w:b w:val="0"/>
          <w:sz w:val="20"/>
          <w:szCs w:val="20"/>
          <w:rtl w:val="0"/>
        </w:rPr>
        <w:t xml:space="preserve"> (New York: Harry N. Abrams, Inc., Publishers, in association with The Frick Collection, 1994), 13-16, 32-37.</w:t>
      </w:r>
    </w:p>
  </w:footnote>
  <w:footnote w:id="9">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Within the vast literature on Italian medals, see especially Lore Börner, </w:t>
      </w:r>
      <w:r w:rsidDel="00000000" w:rsidR="00000000" w:rsidRPr="00000000">
        <w:rPr>
          <w:rFonts w:ascii="Times New Roman" w:cs="Times New Roman" w:eastAsia="Times New Roman" w:hAnsi="Times New Roman"/>
          <w:b w:val="0"/>
          <w:i w:val="1"/>
          <w:sz w:val="20"/>
          <w:szCs w:val="20"/>
          <w:rtl w:val="0"/>
        </w:rPr>
        <w:t xml:space="preserve">Die italienischen Medaillen der Renaissance und des Barock (1450 bis 1750)</w:t>
      </w:r>
      <w:r w:rsidDel="00000000" w:rsidR="00000000" w:rsidRPr="00000000">
        <w:rPr>
          <w:rFonts w:ascii="Times New Roman" w:cs="Times New Roman" w:eastAsia="Times New Roman" w:hAnsi="Times New Roman"/>
          <w:b w:val="0"/>
          <w:sz w:val="20"/>
          <w:szCs w:val="20"/>
          <w:rtl w:val="0"/>
        </w:rPr>
        <w:t xml:space="preserve"> (Berlin: Gebr. Mann Verlag, 1997); John Graham Pollard, </w:t>
      </w:r>
      <w:r w:rsidDel="00000000" w:rsidR="00000000" w:rsidRPr="00000000">
        <w:rPr>
          <w:rFonts w:ascii="Times New Roman" w:cs="Times New Roman" w:eastAsia="Times New Roman" w:hAnsi="Times New Roman"/>
          <w:b w:val="0"/>
          <w:i w:val="1"/>
          <w:sz w:val="20"/>
          <w:szCs w:val="20"/>
          <w:rtl w:val="0"/>
        </w:rPr>
        <w:t xml:space="preserve">Renaissance Medals. Volume I: Italy</w:t>
      </w:r>
      <w:r w:rsidDel="00000000" w:rsidR="00000000" w:rsidRPr="00000000">
        <w:rPr>
          <w:rFonts w:ascii="Times New Roman" w:cs="Times New Roman" w:eastAsia="Times New Roman" w:hAnsi="Times New Roman"/>
          <w:b w:val="0"/>
          <w:sz w:val="20"/>
          <w:szCs w:val="20"/>
          <w:rtl w:val="0"/>
        </w:rPr>
        <w:t xml:space="preserve"> (New York and Oxford: Oxford University Press, 2007).</w:t>
      </w:r>
    </w:p>
  </w:footnote>
  <w:footnote w:id="10">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On the technical processes of making pilgrimage badges, see Brian Spencer, </w:t>
      </w:r>
      <w:r w:rsidDel="00000000" w:rsidR="00000000" w:rsidRPr="00000000">
        <w:rPr>
          <w:rFonts w:ascii="Times New Roman" w:cs="Times New Roman" w:eastAsia="Times New Roman" w:hAnsi="Times New Roman"/>
          <w:b w:val="0"/>
          <w:i w:val="1"/>
          <w:sz w:val="20"/>
          <w:szCs w:val="20"/>
          <w:rtl w:val="0"/>
        </w:rPr>
        <w:t xml:space="preserve">Pilgrim Souvenirs and Secular Badges</w:t>
      </w:r>
      <w:r w:rsidDel="00000000" w:rsidR="00000000" w:rsidRPr="00000000">
        <w:rPr>
          <w:rFonts w:ascii="Times New Roman" w:cs="Times New Roman" w:eastAsia="Times New Roman" w:hAnsi="Times New Roman"/>
          <w:b w:val="0"/>
          <w:sz w:val="20"/>
          <w:szCs w:val="20"/>
          <w:rtl w:val="0"/>
        </w:rPr>
        <w:t xml:space="preserve"> (London: The Stationery Office, 1998),</w:t>
      </w:r>
      <w:r w:rsidDel="00000000" w:rsidR="00000000" w:rsidRPr="00000000">
        <w:rPr>
          <w:rFonts w:ascii="Times New Roman" w:cs="Times New Roman" w:eastAsia="Times New Roman" w:hAnsi="Times New Roman"/>
          <w:b w:val="0"/>
          <w:i w:val="1"/>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7-13. On the production of medals in fifteenth-century France, see Fernand Mazerolle, </w:t>
      </w:r>
      <w:r w:rsidDel="00000000" w:rsidR="00000000" w:rsidRPr="00000000">
        <w:rPr>
          <w:rFonts w:ascii="Times New Roman" w:cs="Times New Roman" w:eastAsia="Times New Roman" w:hAnsi="Times New Roman"/>
          <w:b w:val="0"/>
          <w:i w:val="1"/>
          <w:sz w:val="20"/>
          <w:szCs w:val="20"/>
          <w:rtl w:val="0"/>
        </w:rPr>
        <w:t xml:space="preserve">Les médailleurs français du XVe siècle au milieu du XVIIe </w:t>
      </w:r>
      <w:r w:rsidDel="00000000" w:rsidR="00000000" w:rsidRPr="00000000">
        <w:rPr>
          <w:rFonts w:ascii="Times New Roman" w:cs="Times New Roman" w:eastAsia="Times New Roman" w:hAnsi="Times New Roman"/>
          <w:b w:val="0"/>
          <w:sz w:val="20"/>
          <w:szCs w:val="20"/>
          <w:rtl w:val="0"/>
        </w:rPr>
        <w:t xml:space="preserve">(Paris: Imprimerie Nationale, 1902-4):</w:t>
      </w:r>
      <w:r w:rsidDel="00000000" w:rsidR="00000000" w:rsidRPr="00000000">
        <w:rPr>
          <w:rFonts w:ascii="Times New Roman" w:cs="Times New Roman" w:eastAsia="Times New Roman" w:hAnsi="Times New Roman"/>
          <w:b w:val="0"/>
          <w:i w:val="1"/>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I: vi-xii, 3-8; II: 1-9; III: </w:t>
      </w:r>
      <w:ins w:author="Hannah Elmer" w:id="3" w:date="2017-01-03T12:06:56Z">
        <w:commentRangeStart w:id="12"/>
        <w:r w:rsidDel="00000000" w:rsidR="00000000" w:rsidRPr="00000000">
          <w:rPr>
            <w:rFonts w:ascii="Times New Roman" w:cs="Times New Roman" w:eastAsia="Times New Roman" w:hAnsi="Times New Roman"/>
            <w:b w:val="0"/>
            <w:sz w:val="20"/>
            <w:szCs w:val="20"/>
            <w:rtl w:val="0"/>
          </w:rPr>
          <w:t xml:space="preserve">plates</w:t>
        </w:r>
      </w:ins>
      <w:del w:author="Hannah Elmer" w:id="3" w:date="2017-01-03T12:06:56Z">
        <w:commentRangeEnd w:id="12"/>
        <w:r w:rsidDel="00000000" w:rsidR="00000000" w:rsidRPr="00000000">
          <w:commentReference w:id="12"/>
        </w:r>
        <w:r w:rsidDel="00000000" w:rsidR="00000000" w:rsidRPr="00000000">
          <w:rPr>
            <w:rFonts w:ascii="Times New Roman" w:cs="Times New Roman" w:eastAsia="Times New Roman" w:hAnsi="Times New Roman"/>
            <w:b w:val="0"/>
            <w:sz w:val="20"/>
            <w:szCs w:val="20"/>
            <w:rtl w:val="0"/>
          </w:rPr>
          <w:delText xml:space="preserve">pls</w:delText>
        </w:r>
      </w:del>
      <w:r w:rsidDel="00000000" w:rsidR="00000000" w:rsidRPr="00000000">
        <w:rPr>
          <w:rFonts w:ascii="Times New Roman" w:cs="Times New Roman" w:eastAsia="Times New Roman" w:hAnsi="Times New Roman"/>
          <w:b w:val="0"/>
          <w:sz w:val="20"/>
          <w:szCs w:val="20"/>
          <w:rtl w:val="0"/>
        </w:rPr>
        <w:t xml:space="preserve">. 1-3.</w:t>
      </w:r>
      <w:r w:rsidDel="00000000" w:rsidR="00000000" w:rsidRPr="00000000">
        <w:rPr>
          <w:rtl w:val="0"/>
        </w:rPr>
      </w:r>
    </w:p>
  </w:footnote>
  <w:footnote w:id="11">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The two earliest surviving manuscripts of Cennini’s text diverge in their description of which materials could be used for the making of molds for medals. The manuscript in the Biblioteca Riccardiana lists </w:t>
      </w:r>
      <w:r w:rsidDel="00000000" w:rsidR="00000000" w:rsidRPr="00000000">
        <w:rPr>
          <w:rFonts w:ascii="Times New Roman" w:cs="Times New Roman" w:eastAsia="Times New Roman" w:hAnsi="Times New Roman"/>
          <w:b w:val="0"/>
          <w:i w:val="1"/>
          <w:sz w:val="20"/>
          <w:szCs w:val="20"/>
          <w:rtl w:val="0"/>
        </w:rPr>
        <w:t xml:space="preserve">terra</w:t>
      </w:r>
      <w:r w:rsidDel="00000000" w:rsidR="00000000" w:rsidRPr="00000000">
        <w:rPr>
          <w:rFonts w:ascii="Times New Roman" w:cs="Times New Roman" w:eastAsia="Times New Roman" w:hAnsi="Times New Roman"/>
          <w:b w:val="0"/>
          <w:sz w:val="20"/>
          <w:szCs w:val="20"/>
          <w:rtl w:val="0"/>
        </w:rPr>
        <w:t xml:space="preserve"> (clay), while the manuscript in the Biblioteca Mediceo-Laurenziana lists </w:t>
      </w:r>
      <w:r w:rsidDel="00000000" w:rsidR="00000000" w:rsidRPr="00000000">
        <w:rPr>
          <w:rFonts w:ascii="Times New Roman" w:cs="Times New Roman" w:eastAsia="Times New Roman" w:hAnsi="Times New Roman"/>
          <w:b w:val="0"/>
          <w:i w:val="1"/>
          <w:sz w:val="20"/>
          <w:szCs w:val="20"/>
          <w:rtl w:val="0"/>
        </w:rPr>
        <w:t xml:space="preserve">ciera </w:t>
      </w:r>
      <w:r w:rsidDel="00000000" w:rsidR="00000000" w:rsidRPr="00000000">
        <w:rPr>
          <w:rFonts w:ascii="Times New Roman" w:cs="Times New Roman" w:eastAsia="Times New Roman" w:hAnsi="Times New Roman"/>
          <w:b w:val="0"/>
          <w:sz w:val="20"/>
          <w:szCs w:val="20"/>
          <w:rtl w:val="0"/>
        </w:rPr>
        <w:t xml:space="preserve">(wax). See Cennino d’Andrea Cennini, </w:t>
      </w:r>
      <w:r w:rsidDel="00000000" w:rsidR="00000000" w:rsidRPr="00000000">
        <w:rPr>
          <w:rFonts w:ascii="Times New Roman" w:cs="Times New Roman" w:eastAsia="Times New Roman" w:hAnsi="Times New Roman"/>
          <w:b w:val="0"/>
          <w:i w:val="1"/>
          <w:sz w:val="20"/>
          <w:szCs w:val="20"/>
          <w:rtl w:val="0"/>
        </w:rPr>
        <w:t xml:space="preserve">The Craftsman’s Handbook. The Italian “Il libro dell’arte,</w:t>
      </w:r>
      <w:r w:rsidDel="00000000" w:rsidR="00000000" w:rsidRPr="00000000">
        <w:rPr>
          <w:rFonts w:ascii="Times New Roman" w:cs="Times New Roman" w:eastAsia="Times New Roman" w:hAnsi="Times New Roman"/>
          <w:b w:val="0"/>
          <w:sz w:val="20"/>
          <w:szCs w:val="20"/>
          <w:rtl w:val="0"/>
        </w:rPr>
        <w:t xml:space="preserve">” trans. Daniel Thomspon, Jr. (New York: Dover Publications, 1960), 130.</w:t>
      </w:r>
    </w:p>
  </w:footnote>
  <w:footnote w:id="12">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Pisanello’s contribution to the genre of medals was well-known in the Renaissance, as Vasari cites</w:t>
      </w:r>
      <w:ins w:author="Hannah Elmer" w:id="4" w:date="2017-01-03T12:11:32Z">
        <w:r w:rsidDel="00000000" w:rsidR="00000000" w:rsidRPr="00000000">
          <w:rPr>
            <w:rFonts w:ascii="Times New Roman" w:cs="Times New Roman" w:eastAsia="Times New Roman" w:hAnsi="Times New Roman"/>
            <w:b w:val="0"/>
            <w:sz w:val="20"/>
            <w:szCs w:val="20"/>
            <w:rtl w:val="0"/>
          </w:rPr>
          <w:t xml:space="preserve"> in</w:t>
        </w:r>
      </w:ins>
      <w:r w:rsidDel="00000000" w:rsidR="00000000" w:rsidRPr="00000000">
        <w:rPr>
          <w:rFonts w:ascii="Times New Roman" w:cs="Times New Roman" w:eastAsia="Times New Roman" w:hAnsi="Times New Roman"/>
          <w:b w:val="0"/>
          <w:sz w:val="20"/>
          <w:szCs w:val="20"/>
          <w:rtl w:val="0"/>
        </w:rPr>
        <w:t xml:space="preserve"> a letter by Giovanni Paleologo Il Giovio in praise of Pisannelo in his </w:t>
      </w:r>
      <w:r w:rsidDel="00000000" w:rsidR="00000000" w:rsidRPr="00000000">
        <w:rPr>
          <w:rFonts w:ascii="Times New Roman" w:cs="Times New Roman" w:eastAsia="Times New Roman" w:hAnsi="Times New Roman"/>
          <w:b w:val="0"/>
          <w:i w:val="1"/>
          <w:sz w:val="20"/>
          <w:szCs w:val="20"/>
          <w:rtl w:val="0"/>
        </w:rPr>
        <w:t xml:space="preserve">Vite</w:t>
      </w:r>
      <w:r w:rsidDel="00000000" w:rsidR="00000000" w:rsidRPr="00000000">
        <w:rPr>
          <w:rFonts w:ascii="Times New Roman" w:cs="Times New Roman" w:eastAsia="Times New Roman" w:hAnsi="Times New Roman"/>
          <w:b w:val="0"/>
          <w:sz w:val="20"/>
          <w:szCs w:val="20"/>
          <w:rtl w:val="0"/>
        </w:rPr>
        <w:t xml:space="preserve">: “Costui fu ancora prestantissimo nell’opera de’ bassi rilievi, stimati difficilissimi dagl’artefici, perché sono il mezzo tra il piano delle pitture e ’l tondo delle statue. E perciò si veggiono di sua mano molte lodate medaglie di gran principi, fatte in forma maiuscola della misura propria di quel riverso che il Guidi mi ha mandato del cavallo armato.” See Giorgio Vasari, </w:t>
      </w:r>
      <w:r w:rsidDel="00000000" w:rsidR="00000000" w:rsidRPr="00000000">
        <w:rPr>
          <w:rFonts w:ascii="Times New Roman" w:cs="Times New Roman" w:eastAsia="Times New Roman" w:hAnsi="Times New Roman"/>
          <w:b w:val="0"/>
          <w:i w:val="1"/>
          <w:sz w:val="20"/>
          <w:szCs w:val="20"/>
          <w:rtl w:val="0"/>
        </w:rPr>
        <w:t xml:space="preserve">Le vite de’ più eccelenti pittori, scultori e architettori</w:t>
      </w:r>
      <w:r w:rsidDel="00000000" w:rsidR="00000000" w:rsidRPr="00000000">
        <w:rPr>
          <w:rFonts w:ascii="Times New Roman" w:cs="Times New Roman" w:eastAsia="Times New Roman" w:hAnsi="Times New Roman"/>
          <w:b w:val="0"/>
          <w:sz w:val="20"/>
          <w:szCs w:val="20"/>
          <w:rtl w:val="0"/>
        </w:rPr>
        <w:t xml:space="preserve">, ed. Gaetano Milanesi (Florence: Sansoni, 1906), III: 10-11. On Pisanello and the production of portrait medals, see especially Luke Syson and Dillian Gordon, </w:t>
      </w:r>
      <w:r w:rsidDel="00000000" w:rsidR="00000000" w:rsidRPr="00000000">
        <w:rPr>
          <w:rFonts w:ascii="Times New Roman" w:cs="Times New Roman" w:eastAsia="Times New Roman" w:hAnsi="Times New Roman"/>
          <w:b w:val="0"/>
          <w:i w:val="1"/>
          <w:sz w:val="20"/>
          <w:szCs w:val="20"/>
          <w:rtl w:val="0"/>
        </w:rPr>
        <w:t xml:space="preserve">Pisanello: Painter to the Renaissance Court</w:t>
      </w:r>
      <w:r w:rsidDel="00000000" w:rsidR="00000000" w:rsidRPr="00000000">
        <w:rPr>
          <w:rFonts w:ascii="Times New Roman" w:cs="Times New Roman" w:eastAsia="Times New Roman" w:hAnsi="Times New Roman"/>
          <w:b w:val="0"/>
          <w:sz w:val="20"/>
          <w:szCs w:val="20"/>
          <w:rtl w:val="0"/>
        </w:rPr>
        <w:t xml:space="preserve"> (London: National Gallery Company,</w:t>
      </w:r>
      <w:commentRangeStart w:id="13"/>
      <w:r w:rsidDel="00000000" w:rsidR="00000000" w:rsidRPr="00000000">
        <w:rPr>
          <w:rFonts w:ascii="Times New Roman" w:cs="Times New Roman" w:eastAsia="Times New Roman" w:hAnsi="Times New Roman"/>
          <w:b w:val="0"/>
          <w:sz w:val="20"/>
          <w:szCs w:val="20"/>
          <w:rtl w:val="0"/>
        </w:rPr>
        <w:t xml:space="preserve"> distributed by Yale University Press,</w:t>
      </w:r>
      <w:commentRangeEnd w:id="13"/>
      <w:r w:rsidDel="00000000" w:rsidR="00000000" w:rsidRPr="00000000">
        <w:commentReference w:id="13"/>
      </w:r>
      <w:r w:rsidDel="00000000" w:rsidR="00000000" w:rsidRPr="00000000">
        <w:rPr>
          <w:rFonts w:ascii="Times New Roman" w:cs="Times New Roman" w:eastAsia="Times New Roman" w:hAnsi="Times New Roman"/>
          <w:b w:val="0"/>
          <w:sz w:val="20"/>
          <w:szCs w:val="20"/>
          <w:rtl w:val="0"/>
        </w:rPr>
        <w:t xml:space="preserve"> 2001), 109-30; Beverly Louise Brown, “Portraiture at the Courts of Italy,” in </w:t>
      </w:r>
      <w:r w:rsidDel="00000000" w:rsidR="00000000" w:rsidRPr="00000000">
        <w:rPr>
          <w:rFonts w:ascii="Times New Roman" w:cs="Times New Roman" w:eastAsia="Times New Roman" w:hAnsi="Times New Roman"/>
          <w:b w:val="0"/>
          <w:i w:val="1"/>
          <w:sz w:val="20"/>
          <w:szCs w:val="20"/>
          <w:rtl w:val="0"/>
        </w:rPr>
        <w:t xml:space="preserve">The Renaissance Portrait from Donatello to Bellini</w:t>
      </w:r>
      <w:r w:rsidDel="00000000" w:rsidR="00000000" w:rsidRPr="00000000">
        <w:rPr>
          <w:rFonts w:ascii="Times New Roman" w:cs="Times New Roman" w:eastAsia="Times New Roman" w:hAnsi="Times New Roman"/>
          <w:b w:val="0"/>
          <w:sz w:val="20"/>
          <w:szCs w:val="20"/>
          <w:rtl w:val="0"/>
        </w:rPr>
        <w:t xml:space="preserve">, ed. Keith Christiansen and Stefan Weppelmann (New York: The Metropolitan Museum of Art, Distributed by Yale University Press, 2011), 26-47.</w:t>
      </w:r>
      <w:r w:rsidDel="00000000" w:rsidR="00000000" w:rsidRPr="00000000">
        <w:rPr>
          <w:rtl w:val="0"/>
        </w:rPr>
      </w:r>
    </w:p>
  </w:footnote>
  <w:footnote w:id="1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On the use of </w:t>
      </w:r>
      <w:r w:rsidDel="00000000" w:rsidR="00000000" w:rsidRPr="00000000">
        <w:rPr>
          <w:rFonts w:ascii="Times New Roman" w:cs="Times New Roman" w:eastAsia="Times New Roman" w:hAnsi="Times New Roman"/>
          <w:b w:val="0"/>
          <w:i w:val="1"/>
          <w:sz w:val="20"/>
          <w:szCs w:val="20"/>
          <w:rtl w:val="0"/>
        </w:rPr>
        <w:t xml:space="preserve">imprese</w:t>
      </w:r>
      <w:r w:rsidDel="00000000" w:rsidR="00000000" w:rsidRPr="00000000">
        <w:rPr>
          <w:rFonts w:ascii="Times New Roman" w:cs="Times New Roman" w:eastAsia="Times New Roman" w:hAnsi="Times New Roman"/>
          <w:b w:val="0"/>
          <w:sz w:val="20"/>
          <w:szCs w:val="20"/>
          <w:rtl w:val="0"/>
        </w:rPr>
        <w:t xml:space="preserve"> in medals, see especially Kristen Lippincott, “‘</w:t>
      </w:r>
      <w:r w:rsidDel="00000000" w:rsidR="00000000" w:rsidRPr="00000000">
        <w:rPr>
          <w:rFonts w:ascii="Times New Roman" w:cs="Times New Roman" w:eastAsia="Times New Roman" w:hAnsi="Times New Roman"/>
          <w:b w:val="0"/>
          <w:i w:val="1"/>
          <w:sz w:val="20"/>
          <w:szCs w:val="20"/>
          <w:rtl w:val="0"/>
        </w:rPr>
        <w:t xml:space="preserve">Un Gran Pelago’</w:t>
      </w:r>
      <w:r w:rsidDel="00000000" w:rsidR="00000000" w:rsidRPr="00000000">
        <w:rPr>
          <w:rFonts w:ascii="Times New Roman" w:cs="Times New Roman" w:eastAsia="Times New Roman" w:hAnsi="Times New Roman"/>
          <w:b w:val="0"/>
          <w:sz w:val="20"/>
          <w:szCs w:val="20"/>
          <w:rtl w:val="0"/>
        </w:rPr>
        <w:t xml:space="preserve">: The Impresa and the Medal Reverse in Fifteenth-Century Italy,” in </w:t>
      </w:r>
      <w:r w:rsidDel="00000000" w:rsidR="00000000" w:rsidRPr="00000000">
        <w:rPr>
          <w:rFonts w:ascii="Times New Roman" w:cs="Times New Roman" w:eastAsia="Times New Roman" w:hAnsi="Times New Roman"/>
          <w:b w:val="0"/>
          <w:i w:val="1"/>
          <w:sz w:val="20"/>
          <w:szCs w:val="20"/>
          <w:rtl w:val="0"/>
        </w:rPr>
        <w:t xml:space="preserve">Perspectives on the Renaissance Medal</w:t>
      </w:r>
      <w:r w:rsidDel="00000000" w:rsidR="00000000" w:rsidRPr="00000000">
        <w:rPr>
          <w:rFonts w:ascii="Times New Roman" w:cs="Times New Roman" w:eastAsia="Times New Roman" w:hAnsi="Times New Roman"/>
          <w:b w:val="0"/>
          <w:sz w:val="20"/>
          <w:szCs w:val="20"/>
          <w:rtl w:val="0"/>
        </w:rPr>
        <w:t xml:space="preserve">, ed. Stephen Scher (New York and London: Garland Publishing, Inc., 2000), 75-96. </w:t>
      </w:r>
    </w:p>
  </w:footnote>
  <w:footnote w:id="1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Ulrich Pfisterer, </w:t>
      </w:r>
      <w:r w:rsidDel="00000000" w:rsidR="00000000" w:rsidRPr="00000000">
        <w:rPr>
          <w:rFonts w:ascii="Times New Roman" w:cs="Times New Roman" w:eastAsia="Times New Roman" w:hAnsi="Times New Roman"/>
          <w:b w:val="0"/>
          <w:i w:val="1"/>
          <w:sz w:val="20"/>
          <w:szCs w:val="20"/>
          <w:rtl w:val="0"/>
        </w:rPr>
        <w:t xml:space="preserve">Lysippus und seine Freunde. Liebesgaben und Gedächtnis im Rom der Renaissance oder: Das erste Ja</w:t>
      </w:r>
      <w:r w:rsidDel="00000000" w:rsidR="00000000" w:rsidRPr="00000000">
        <w:rPr>
          <w:rFonts w:ascii="Times New Roman" w:cs="Times New Roman" w:eastAsia="Times New Roman" w:hAnsi="Times New Roman"/>
          <w:b w:val="0"/>
          <w:i w:val="1"/>
          <w:sz w:val="20"/>
          <w:szCs w:val="20"/>
          <w:rtl w:val="0"/>
        </w:rPr>
        <w:t xml:space="preserve">h</w:t>
      </w:r>
      <w:r w:rsidDel="00000000" w:rsidR="00000000" w:rsidRPr="00000000">
        <w:rPr>
          <w:rFonts w:ascii="Times New Roman" w:cs="Times New Roman" w:eastAsia="Times New Roman" w:hAnsi="Times New Roman"/>
          <w:b w:val="0"/>
          <w:i w:val="1"/>
          <w:sz w:val="20"/>
          <w:szCs w:val="20"/>
          <w:rtl w:val="0"/>
        </w:rPr>
        <w:t xml:space="preserve">rhunder</w:t>
      </w:r>
      <w:r w:rsidDel="00000000" w:rsidR="00000000" w:rsidRPr="00000000">
        <w:rPr>
          <w:rFonts w:ascii="Times New Roman" w:cs="Times New Roman" w:eastAsia="Times New Roman" w:hAnsi="Times New Roman"/>
          <w:b w:val="0"/>
          <w:i w:val="1"/>
          <w:sz w:val="20"/>
          <w:szCs w:val="20"/>
          <w:rtl w:val="0"/>
        </w:rPr>
        <w:t xml:space="preserve">t</w:t>
      </w:r>
      <w:r w:rsidDel="00000000" w:rsidR="00000000" w:rsidRPr="00000000">
        <w:rPr>
          <w:rFonts w:ascii="Times New Roman" w:cs="Times New Roman" w:eastAsia="Times New Roman" w:hAnsi="Times New Roman"/>
          <w:b w:val="0"/>
          <w:i w:val="1"/>
          <w:sz w:val="20"/>
          <w:szCs w:val="20"/>
          <w:rtl w:val="0"/>
        </w:rPr>
        <w:t xml:space="preserve"> der Me</w:t>
      </w:r>
      <w:r w:rsidDel="00000000" w:rsidR="00000000" w:rsidRPr="00000000">
        <w:rPr>
          <w:rFonts w:ascii="Times New Roman" w:cs="Times New Roman" w:eastAsia="Times New Roman" w:hAnsi="Times New Roman"/>
          <w:b w:val="0"/>
          <w:i w:val="1"/>
          <w:sz w:val="20"/>
          <w:szCs w:val="20"/>
          <w:rtl w:val="0"/>
        </w:rPr>
        <w:t xml:space="preserve">d</w:t>
      </w:r>
      <w:r w:rsidDel="00000000" w:rsidR="00000000" w:rsidRPr="00000000">
        <w:rPr>
          <w:rFonts w:ascii="Times New Roman" w:cs="Times New Roman" w:eastAsia="Times New Roman" w:hAnsi="Times New Roman"/>
          <w:b w:val="0"/>
          <w:i w:val="1"/>
          <w:sz w:val="20"/>
          <w:szCs w:val="20"/>
          <w:rtl w:val="0"/>
        </w:rPr>
        <w:t xml:space="preserve">aille</w:t>
      </w:r>
      <w:r w:rsidDel="00000000" w:rsidR="00000000" w:rsidRPr="00000000">
        <w:rPr>
          <w:rFonts w:ascii="Times New Roman" w:cs="Times New Roman" w:eastAsia="Times New Roman" w:hAnsi="Times New Roman"/>
          <w:b w:val="0"/>
          <w:sz w:val="20"/>
          <w:szCs w:val="20"/>
          <w:rtl w:val="0"/>
        </w:rPr>
        <w:t xml:space="preserve"> (Berlin: Akademie Verlag, 2008), 221-57.</w:t>
      </w:r>
    </w:p>
  </w:footnote>
  <w:footnote w:id="15">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Whether medals could also function as actual currency rather than as social currency is a well-debated topic. See, for example, Andrea Saccocci, “Funzioni monetarie della medaglia,” in </w:t>
      </w:r>
      <w:r w:rsidDel="00000000" w:rsidR="00000000" w:rsidRPr="00000000">
        <w:rPr>
          <w:rFonts w:ascii="Times New Roman" w:cs="Times New Roman" w:eastAsia="Times New Roman" w:hAnsi="Times New Roman"/>
          <w:b w:val="0"/>
          <w:i w:val="1"/>
          <w:sz w:val="20"/>
          <w:szCs w:val="20"/>
          <w:rtl w:val="0"/>
        </w:rPr>
        <w:t xml:space="preserve">Le stagioni della medaglia italiana. Atti del sesto convegno internazionale di studio sulla storia della medaglia 17-19 dicembre 1998</w:t>
      </w:r>
      <w:r w:rsidDel="00000000" w:rsidR="00000000" w:rsidRPr="00000000">
        <w:rPr>
          <w:rFonts w:ascii="Times New Roman" w:cs="Times New Roman" w:eastAsia="Times New Roman" w:hAnsi="Times New Roman"/>
          <w:b w:val="0"/>
          <w:sz w:val="20"/>
          <w:szCs w:val="20"/>
          <w:rtl w:val="0"/>
        </w:rPr>
        <w:t xml:space="preserve">, ed. Giovanni Gorini (Padova: Editoriale Programma, 2001), 57-68. On the function of precious metals as a material for currency versus as an object of material production in sixteenth-century France, see Rebecca Zorach, </w:t>
      </w:r>
      <w:r w:rsidDel="00000000" w:rsidR="00000000" w:rsidRPr="00000000">
        <w:rPr>
          <w:rFonts w:ascii="Times New Roman" w:cs="Times New Roman" w:eastAsia="Times New Roman" w:hAnsi="Times New Roman"/>
          <w:b w:val="0"/>
          <w:i w:val="1"/>
          <w:sz w:val="20"/>
          <w:szCs w:val="20"/>
          <w:rtl w:val="0"/>
        </w:rPr>
        <w:t xml:space="preserve">Blood, Milk, Ink, Gold: Abundance and Excess in the French Renaissance</w:t>
      </w:r>
      <w:r w:rsidDel="00000000" w:rsidR="00000000" w:rsidRPr="00000000">
        <w:rPr>
          <w:rFonts w:ascii="Times New Roman" w:cs="Times New Roman" w:eastAsia="Times New Roman" w:hAnsi="Times New Roman"/>
          <w:b w:val="0"/>
          <w:sz w:val="20"/>
          <w:szCs w:val="20"/>
          <w:rtl w:val="0"/>
        </w:rPr>
        <w:t xml:space="preserve"> (Chicago and London: The University of Chicago Press, 2005), 196-208.</w:t>
      </w:r>
    </w:p>
  </w:footnote>
  <w:footnote w:id="16">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Jones claims that until 1550, the making of medal remained “a provincial Italian rather that specifically French cultural phenomenon.” See Mark Jones, “Medal-Making in France 1400-1650: The Italian Dimension,” </w:t>
      </w:r>
      <w:r w:rsidDel="00000000" w:rsidR="00000000" w:rsidRPr="00000000">
        <w:rPr>
          <w:rFonts w:ascii="Times New Roman" w:cs="Times New Roman" w:eastAsia="Times New Roman" w:hAnsi="Times New Roman"/>
          <w:b w:val="0"/>
          <w:i w:val="1"/>
          <w:sz w:val="20"/>
          <w:szCs w:val="20"/>
          <w:rtl w:val="0"/>
        </w:rPr>
        <w:t xml:space="preserve">Studies in the History of Art</w:t>
      </w:r>
      <w:r w:rsidDel="00000000" w:rsidR="00000000" w:rsidRPr="00000000">
        <w:rPr>
          <w:rFonts w:ascii="Times New Roman" w:cs="Times New Roman" w:eastAsia="Times New Roman" w:hAnsi="Times New Roman"/>
          <w:b w:val="0"/>
          <w:sz w:val="20"/>
          <w:szCs w:val="20"/>
          <w:rtl w:val="0"/>
        </w:rPr>
        <w:t xml:space="preserve"> (1987): 57-71 (64).</w:t>
      </w:r>
    </w:p>
  </w:footnote>
  <w:footnote w:id="17">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In the seventeenth century, the use of emblems or </w:t>
      </w:r>
      <w:r w:rsidDel="00000000" w:rsidR="00000000" w:rsidRPr="00000000">
        <w:rPr>
          <w:rFonts w:ascii="Times New Roman" w:cs="Times New Roman" w:eastAsia="Times New Roman" w:hAnsi="Times New Roman"/>
          <w:b w:val="0"/>
          <w:i w:val="1"/>
          <w:sz w:val="20"/>
          <w:szCs w:val="20"/>
          <w:rtl w:val="0"/>
        </w:rPr>
        <w:t xml:space="preserve">devises</w:t>
      </w:r>
      <w:r w:rsidDel="00000000" w:rsidR="00000000" w:rsidRPr="00000000">
        <w:rPr>
          <w:rFonts w:ascii="Times New Roman" w:cs="Times New Roman" w:eastAsia="Times New Roman" w:hAnsi="Times New Roman"/>
          <w:b w:val="0"/>
          <w:sz w:val="20"/>
          <w:szCs w:val="20"/>
          <w:rtl w:val="0"/>
        </w:rPr>
        <w:t xml:space="preserve"> became more common in French medals. See Mark Jones, “Medals and devices in seventeenth century France,” in </w:t>
      </w:r>
      <w:r w:rsidDel="00000000" w:rsidR="00000000" w:rsidRPr="00000000">
        <w:rPr>
          <w:rFonts w:ascii="Times New Roman" w:cs="Times New Roman" w:eastAsia="Times New Roman" w:hAnsi="Times New Roman"/>
          <w:b w:val="0"/>
          <w:i w:val="1"/>
          <w:sz w:val="20"/>
          <w:szCs w:val="20"/>
          <w:rtl w:val="0"/>
        </w:rPr>
        <w:t xml:space="preserve">Medaglisti e committenti. Il ruolo della committenza nella creazione della medaglia. Atti del quinto convegno internazionale di studio sulla storia della medaglia. Udine 8-11 giugno 1984 </w:t>
      </w:r>
      <w:r w:rsidDel="00000000" w:rsidR="00000000" w:rsidRPr="00000000">
        <w:rPr>
          <w:rFonts w:ascii="Times New Roman" w:cs="Times New Roman" w:eastAsia="Times New Roman" w:hAnsi="Times New Roman"/>
          <w:b w:val="0"/>
          <w:sz w:val="20"/>
          <w:szCs w:val="20"/>
          <w:rtl w:val="0"/>
        </w:rPr>
        <w:t xml:space="preserve">(Padova: Editoriale Programma, 2002), 37-46. On portrait medals in sixteenth and seventeenth century France broadly, see especially George Hill, </w:t>
      </w:r>
      <w:r w:rsidDel="00000000" w:rsidR="00000000" w:rsidRPr="00000000">
        <w:rPr>
          <w:rFonts w:ascii="Times New Roman" w:cs="Times New Roman" w:eastAsia="Times New Roman" w:hAnsi="Times New Roman"/>
          <w:b w:val="0"/>
          <w:i w:val="1"/>
          <w:sz w:val="20"/>
          <w:szCs w:val="20"/>
          <w:rtl w:val="0"/>
        </w:rPr>
        <w:t xml:space="preserve">Medals of the Renaissance</w:t>
      </w:r>
      <w:r w:rsidDel="00000000" w:rsidR="00000000" w:rsidRPr="00000000">
        <w:rPr>
          <w:rFonts w:ascii="Times New Roman" w:cs="Times New Roman" w:eastAsia="Times New Roman" w:hAnsi="Times New Roman"/>
          <w:b w:val="0"/>
          <w:sz w:val="20"/>
          <w:szCs w:val="20"/>
          <w:rtl w:val="0"/>
        </w:rPr>
        <w:t xml:space="preserve">, ed. Graham Pollard (London: British Museum Publications Limited, 1978), 130-42; Jones, “Medal-Making in France”;</w:t>
      </w:r>
      <w:r w:rsidDel="00000000" w:rsidR="00000000" w:rsidRPr="00000000">
        <w:rPr>
          <w:rFonts w:ascii="Times New Roman" w:cs="Times New Roman" w:eastAsia="Times New Roman" w:hAnsi="Times New Roman"/>
          <w:b w:val="0"/>
          <w:i w:val="1"/>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Scher, </w:t>
      </w:r>
      <w:r w:rsidDel="00000000" w:rsidR="00000000" w:rsidRPr="00000000">
        <w:rPr>
          <w:rFonts w:ascii="Times New Roman" w:cs="Times New Roman" w:eastAsia="Times New Roman" w:hAnsi="Times New Roman"/>
          <w:b w:val="0"/>
          <w:i w:val="1"/>
          <w:sz w:val="20"/>
          <w:szCs w:val="20"/>
          <w:rtl w:val="0"/>
        </w:rPr>
        <w:t xml:space="preserve">The Currency of Fame</w:t>
      </w:r>
      <w:r w:rsidDel="00000000" w:rsidR="00000000" w:rsidRPr="00000000">
        <w:rPr>
          <w:rFonts w:ascii="Times New Roman" w:cs="Times New Roman" w:eastAsia="Times New Roman" w:hAnsi="Times New Roman"/>
          <w:b w:val="0"/>
          <w:sz w:val="20"/>
          <w:szCs w:val="20"/>
          <w:rtl w:val="0"/>
        </w:rPr>
        <w:t xml:space="preserve">, 305-43; John Graham Pollard, </w:t>
      </w:r>
      <w:r w:rsidDel="00000000" w:rsidR="00000000" w:rsidRPr="00000000">
        <w:rPr>
          <w:rFonts w:ascii="Times New Roman" w:cs="Times New Roman" w:eastAsia="Times New Roman" w:hAnsi="Times New Roman"/>
          <w:b w:val="0"/>
          <w:i w:val="1"/>
          <w:sz w:val="20"/>
          <w:szCs w:val="20"/>
          <w:rtl w:val="0"/>
        </w:rPr>
        <w:t xml:space="preserve">Renaissance Medals. Volume II: France, Germany, The Netherlands, and England</w:t>
      </w:r>
      <w:r w:rsidDel="00000000" w:rsidR="00000000" w:rsidRPr="00000000">
        <w:rPr>
          <w:rFonts w:ascii="Times New Roman" w:cs="Times New Roman" w:eastAsia="Times New Roman" w:hAnsi="Times New Roman"/>
          <w:b w:val="0"/>
          <w:sz w:val="20"/>
          <w:szCs w:val="20"/>
          <w:rtl w:val="0"/>
        </w:rPr>
        <w:t xml:space="preserve"> (New York and Oxford: Oxford University Press, 2007), xxvi-xxix.</w:t>
      </w:r>
    </w:p>
  </w:footnote>
  <w:footnote w:id="18">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Guillaume Rouillé, </w:t>
      </w:r>
      <w:r w:rsidDel="00000000" w:rsidR="00000000" w:rsidRPr="00000000">
        <w:rPr>
          <w:rFonts w:ascii="Times New Roman" w:cs="Times New Roman" w:eastAsia="Times New Roman" w:hAnsi="Times New Roman"/>
          <w:b w:val="0"/>
          <w:i w:val="1"/>
          <w:sz w:val="20"/>
          <w:szCs w:val="20"/>
          <w:rtl w:val="0"/>
        </w:rPr>
        <w:t xml:space="preserve">La premiere partie du propmptuaire des médailles des plus renommés personnes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i w:val="1"/>
          <w:sz w:val="20"/>
          <w:szCs w:val="20"/>
          <w:rtl w:val="0"/>
        </w:rPr>
        <w:t xml:space="preserve">qui ont esté depuils le comencement du monde: evec brieve descrpition de leurs vies &amp; faicts, recueillie des bons auteurs </w:t>
      </w:r>
      <w:r w:rsidDel="00000000" w:rsidR="00000000" w:rsidRPr="00000000">
        <w:rPr>
          <w:rFonts w:ascii="Times New Roman" w:cs="Times New Roman" w:eastAsia="Times New Roman" w:hAnsi="Times New Roman"/>
          <w:b w:val="0"/>
          <w:sz w:val="20"/>
          <w:szCs w:val="20"/>
          <w:rtl w:val="0"/>
        </w:rPr>
        <w:t xml:space="preserve">(Lyon: Guillaume Rouillé, 1553). The enduring popularity of this text is evidenced by its reprinting in 1577. On Rouillé and the broader Renaissance tradition of anthologizing portrait medals, see Francis Haskell, </w:t>
      </w:r>
      <w:r w:rsidDel="00000000" w:rsidR="00000000" w:rsidRPr="00000000">
        <w:rPr>
          <w:rFonts w:ascii="Times New Roman" w:cs="Times New Roman" w:eastAsia="Times New Roman" w:hAnsi="Times New Roman"/>
          <w:b w:val="0"/>
          <w:i w:val="1"/>
          <w:sz w:val="20"/>
          <w:szCs w:val="20"/>
          <w:rtl w:val="0"/>
        </w:rPr>
        <w:t xml:space="preserve">History and its Images: Art and the Interpretation of the Past</w:t>
      </w:r>
      <w:r w:rsidDel="00000000" w:rsidR="00000000" w:rsidRPr="00000000">
        <w:rPr>
          <w:rFonts w:ascii="Times New Roman" w:cs="Times New Roman" w:eastAsia="Times New Roman" w:hAnsi="Times New Roman"/>
          <w:b w:val="0"/>
          <w:sz w:val="20"/>
          <w:szCs w:val="20"/>
          <w:rtl w:val="0"/>
        </w:rPr>
        <w:t xml:space="preserve"> (New Haven and London: Yale University Press, 1993), 26-36.</w:t>
      </w:r>
    </w:p>
  </w:footnote>
  <w:footnote w:id="19">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i w:val="1"/>
          <w:sz w:val="20"/>
          <w:szCs w:val="20"/>
          <w:rtl w:val="0"/>
        </w:rPr>
        <w:t xml:space="preserve">la tresbelle, &amp; treshonneste partie de l’homme</w:t>
      </w:r>
      <w:r w:rsidDel="00000000" w:rsidR="00000000" w:rsidRPr="00000000">
        <w:rPr>
          <w:rFonts w:ascii="Times New Roman" w:cs="Times New Roman" w:eastAsia="Times New Roman" w:hAnsi="Times New Roman"/>
          <w:b w:val="0"/>
          <w:sz w:val="20"/>
          <w:szCs w:val="20"/>
          <w:rtl w:val="0"/>
        </w:rPr>
        <w:t xml:space="preserve">.” See Rouillé, </w:t>
      </w:r>
      <w:r w:rsidDel="00000000" w:rsidR="00000000" w:rsidRPr="00000000">
        <w:rPr>
          <w:rFonts w:ascii="Times New Roman" w:cs="Times New Roman" w:eastAsia="Times New Roman" w:hAnsi="Times New Roman"/>
          <w:b w:val="0"/>
          <w:i w:val="1"/>
          <w:sz w:val="20"/>
          <w:szCs w:val="20"/>
          <w:rtl w:val="0"/>
        </w:rPr>
        <w:t xml:space="preserve">La premiere partie</w:t>
      </w:r>
      <w:r w:rsidDel="00000000" w:rsidR="00000000" w:rsidRPr="00000000">
        <w:rPr>
          <w:rFonts w:ascii="Times New Roman" w:cs="Times New Roman" w:eastAsia="Times New Roman" w:hAnsi="Times New Roman"/>
          <w:b w:val="0"/>
          <w:sz w:val="20"/>
          <w:szCs w:val="20"/>
          <w:rtl w:val="0"/>
        </w:rPr>
        <w:t xml:space="preserve">, fol. 3</w:t>
      </w:r>
      <w:r w:rsidDel="00000000" w:rsidR="00000000" w:rsidRPr="00000000">
        <w:rPr>
          <w:rFonts w:ascii="Times New Roman" w:cs="Times New Roman" w:eastAsia="Times New Roman" w:hAnsi="Times New Roman"/>
          <w:b w:val="0"/>
          <w:sz w:val="20"/>
          <w:szCs w:val="20"/>
          <w:vertAlign w:val="superscript"/>
          <w:rtl w:val="0"/>
        </w:rPr>
        <w:t xml:space="preserve">r</w:t>
      </w:r>
      <w:r w:rsidDel="00000000" w:rsidR="00000000" w:rsidRPr="00000000">
        <w:rPr>
          <w:rFonts w:ascii="Times New Roman" w:cs="Times New Roman" w:eastAsia="Times New Roman" w:hAnsi="Times New Roman"/>
          <w:b w:val="0"/>
          <w:sz w:val="20"/>
          <w:szCs w:val="20"/>
          <w:rtl w:val="0"/>
        </w:rPr>
        <w:t xml:space="preserve">.</w:t>
      </w:r>
    </w:p>
  </w:footnote>
  <w:footnote w:id="20">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See Frances Yates, </w:t>
      </w:r>
      <w:r w:rsidDel="00000000" w:rsidR="00000000" w:rsidRPr="00000000">
        <w:rPr>
          <w:rFonts w:ascii="Times New Roman" w:cs="Times New Roman" w:eastAsia="Times New Roman" w:hAnsi="Times New Roman"/>
          <w:b w:val="0"/>
          <w:i w:val="1"/>
          <w:sz w:val="20"/>
          <w:szCs w:val="20"/>
          <w:rtl w:val="0"/>
        </w:rPr>
        <w:t xml:space="preserve">The French Academies of the Sixteenth Century </w:t>
      </w:r>
      <w:r w:rsidDel="00000000" w:rsidR="00000000" w:rsidRPr="00000000">
        <w:rPr>
          <w:rFonts w:ascii="Times New Roman" w:cs="Times New Roman" w:eastAsia="Times New Roman" w:hAnsi="Times New Roman"/>
          <w:b w:val="0"/>
          <w:sz w:val="20"/>
          <w:szCs w:val="20"/>
          <w:rtl w:val="0"/>
        </w:rPr>
        <w:t xml:space="preserve">(London: The Warburg Institute, 1947), 22. In the production of emblems, the French term </w:t>
      </w:r>
      <w:r w:rsidDel="00000000" w:rsidR="00000000" w:rsidRPr="00000000">
        <w:rPr>
          <w:rFonts w:ascii="Times New Roman" w:cs="Times New Roman" w:eastAsia="Times New Roman" w:hAnsi="Times New Roman"/>
          <w:b w:val="0"/>
          <w:i w:val="1"/>
          <w:sz w:val="20"/>
          <w:szCs w:val="20"/>
          <w:rtl w:val="0"/>
        </w:rPr>
        <w:t xml:space="preserve">devise</w:t>
      </w:r>
      <w:r w:rsidDel="00000000" w:rsidR="00000000" w:rsidRPr="00000000">
        <w:rPr>
          <w:rFonts w:ascii="Times New Roman" w:cs="Times New Roman" w:eastAsia="Times New Roman" w:hAnsi="Times New Roman"/>
          <w:b w:val="0"/>
          <w:sz w:val="20"/>
          <w:szCs w:val="20"/>
          <w:rtl w:val="0"/>
        </w:rPr>
        <w:t xml:space="preserve"> is understood to substitute the Italian term </w:t>
      </w:r>
      <w:r w:rsidDel="00000000" w:rsidR="00000000" w:rsidRPr="00000000">
        <w:rPr>
          <w:rFonts w:ascii="Times New Roman" w:cs="Times New Roman" w:eastAsia="Times New Roman" w:hAnsi="Times New Roman"/>
          <w:b w:val="0"/>
          <w:i w:val="1"/>
          <w:sz w:val="20"/>
          <w:szCs w:val="20"/>
          <w:rtl w:val="0"/>
        </w:rPr>
        <w:t xml:space="preserve">motto</w:t>
      </w:r>
      <w:r w:rsidDel="00000000" w:rsidR="00000000" w:rsidRPr="00000000">
        <w:rPr>
          <w:rFonts w:ascii="Times New Roman" w:cs="Times New Roman" w:eastAsia="Times New Roman" w:hAnsi="Times New Roman"/>
          <w:b w:val="0"/>
          <w:sz w:val="20"/>
          <w:szCs w:val="20"/>
          <w:rtl w:val="0"/>
        </w:rPr>
        <w:t xml:space="preserve">, which constitutes the short Latin phrase that was part of an emblem. See Henri Zerner, </w:t>
      </w:r>
      <w:r w:rsidDel="00000000" w:rsidR="00000000" w:rsidRPr="00000000">
        <w:rPr>
          <w:rFonts w:ascii="Times New Roman" w:cs="Times New Roman" w:eastAsia="Times New Roman" w:hAnsi="Times New Roman"/>
          <w:b w:val="0"/>
          <w:i w:val="1"/>
          <w:sz w:val="20"/>
          <w:szCs w:val="20"/>
          <w:rtl w:val="0"/>
        </w:rPr>
        <w:t xml:space="preserve">Renaissance Art in France: The Invention of Classicism</w:t>
      </w:r>
      <w:r w:rsidDel="00000000" w:rsidR="00000000" w:rsidRPr="00000000">
        <w:rPr>
          <w:rFonts w:ascii="Times New Roman" w:cs="Times New Roman" w:eastAsia="Times New Roman" w:hAnsi="Times New Roman"/>
          <w:b w:val="0"/>
          <w:sz w:val="20"/>
          <w:szCs w:val="20"/>
          <w:rtl w:val="0"/>
        </w:rPr>
        <w:t xml:space="preserve">, trans. Deke Dusinberre, Scott Wilson, and Rachel Zerner (Paris: Flammarion, 2003), 89.</w:t>
      </w:r>
    </w:p>
  </w:footnote>
  <w:footnote w:id="21">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Yates, </w:t>
      </w:r>
      <w:r w:rsidDel="00000000" w:rsidR="00000000" w:rsidRPr="00000000">
        <w:rPr>
          <w:rFonts w:ascii="Times New Roman" w:cs="Times New Roman" w:eastAsia="Times New Roman" w:hAnsi="Times New Roman"/>
          <w:b w:val="0"/>
          <w:i w:val="1"/>
          <w:sz w:val="20"/>
          <w:szCs w:val="20"/>
          <w:rtl w:val="0"/>
        </w:rPr>
        <w:t xml:space="preserve">The French Academies</w:t>
      </w:r>
      <w:r w:rsidDel="00000000" w:rsidR="00000000" w:rsidRPr="00000000">
        <w:rPr>
          <w:rFonts w:ascii="Times New Roman" w:cs="Times New Roman" w:eastAsia="Times New Roman" w:hAnsi="Times New Roman"/>
          <w:b w:val="0"/>
          <w:sz w:val="20"/>
          <w:szCs w:val="20"/>
          <w:rtl w:val="0"/>
        </w:rPr>
        <w:t xml:space="preserve">, 22, n.2.</w:t>
      </w:r>
    </w:p>
  </w:footnote>
  <w:footnote w:id="22">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This essay will set aside the question of what information the author may specifically have gleaned from oral conversations with other artisans.</w:t>
      </w:r>
    </w:p>
  </w:footnote>
  <w:footnote w:id="2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Vannoccio Biringuccio, </w:t>
      </w:r>
      <w:r w:rsidDel="00000000" w:rsidR="00000000" w:rsidRPr="00000000">
        <w:rPr>
          <w:rFonts w:ascii="Times New Roman" w:cs="Times New Roman" w:eastAsia="Times New Roman" w:hAnsi="Times New Roman"/>
          <w:b w:val="0"/>
          <w:i w:val="1"/>
          <w:sz w:val="20"/>
          <w:szCs w:val="20"/>
          <w:rtl w:val="0"/>
        </w:rPr>
        <w:t xml:space="preserve">The Pirotechnia of Vannoccio Biringuccio. The Classic Sixteenth-Century Treatise on Metals and Metallurgy</w:t>
      </w:r>
      <w:r w:rsidDel="00000000" w:rsidR="00000000" w:rsidRPr="00000000">
        <w:rPr>
          <w:rFonts w:ascii="Times New Roman" w:cs="Times New Roman" w:eastAsia="Times New Roman" w:hAnsi="Times New Roman"/>
          <w:b w:val="0"/>
          <w:sz w:val="20"/>
          <w:szCs w:val="20"/>
          <w:rtl w:val="0"/>
        </w:rPr>
        <w:t xml:space="preserve">, trans. and ed. by Cyril Stanley Smith and Martha Teach Gnudi (New York: Dover Publications, 1990), 232-33.</w:t>
      </w:r>
    </w:p>
  </w:footnote>
  <w:footnote w:id="2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i w:val="1"/>
          <w:sz w:val="20"/>
          <w:szCs w:val="20"/>
          <w:rtl w:val="0"/>
        </w:rPr>
        <w:t xml:space="preserve">Ibid</w:t>
      </w:r>
      <w:r w:rsidDel="00000000" w:rsidR="00000000" w:rsidRPr="00000000">
        <w:rPr>
          <w:rFonts w:ascii="Times New Roman" w:cs="Times New Roman" w:eastAsia="Times New Roman" w:hAnsi="Times New Roman"/>
          <w:b w:val="0"/>
          <w:sz w:val="20"/>
          <w:szCs w:val="20"/>
          <w:rtl w:val="0"/>
        </w:rPr>
        <w:t xml:space="preserve">, 234-38, 326-27.</w:t>
      </w:r>
    </w:p>
  </w:footnote>
  <w:footnote w:id="25">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Benvenuto Cellini, </w:t>
      </w:r>
      <w:r w:rsidDel="00000000" w:rsidR="00000000" w:rsidRPr="00000000">
        <w:rPr>
          <w:rFonts w:ascii="Times New Roman" w:cs="Times New Roman" w:eastAsia="Times New Roman" w:hAnsi="Times New Roman"/>
          <w:b w:val="0"/>
          <w:i w:val="1"/>
          <w:sz w:val="20"/>
          <w:szCs w:val="20"/>
          <w:rtl w:val="0"/>
        </w:rPr>
        <w:t xml:space="preserve">Due trattati uno intorno alle otto principali arti dell’oreficeria. L’altro in materia dell’arte della Scultura; dove si veggono infiniti segreti nel lavorar le Figure in Marmo, &amp; nel gettare di Bronzo</w:t>
      </w:r>
      <w:r w:rsidDel="00000000" w:rsidR="00000000" w:rsidRPr="00000000">
        <w:rPr>
          <w:rFonts w:ascii="Times New Roman" w:cs="Times New Roman" w:eastAsia="Times New Roman" w:hAnsi="Times New Roman"/>
          <w:b w:val="0"/>
          <w:sz w:val="20"/>
          <w:szCs w:val="20"/>
          <w:rtl w:val="0"/>
        </w:rPr>
        <w:t xml:space="preserve"> (Florence: Valente Panizzij, &amp; Marco Peri, 1568), 19-20.</w:t>
      </w:r>
    </w:p>
  </w:footnote>
  <w:footnote w:id="2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See William Eamon, </w:t>
      </w:r>
      <w:r w:rsidDel="00000000" w:rsidR="00000000" w:rsidRPr="00000000">
        <w:rPr>
          <w:rFonts w:ascii="Times New Roman" w:cs="Times New Roman" w:eastAsia="Times New Roman" w:hAnsi="Times New Roman"/>
          <w:b w:val="0"/>
          <w:i w:val="1"/>
          <w:sz w:val="20"/>
          <w:szCs w:val="20"/>
          <w:rtl w:val="0"/>
        </w:rPr>
        <w:t xml:space="preserve">Science and the Secrets of Nature: Books of Secrets in Medieval and Early Modern Culture</w:t>
      </w:r>
      <w:r w:rsidDel="00000000" w:rsidR="00000000" w:rsidRPr="00000000">
        <w:rPr>
          <w:rFonts w:ascii="Times New Roman" w:cs="Times New Roman" w:eastAsia="Times New Roman" w:hAnsi="Times New Roman"/>
          <w:b w:val="0"/>
          <w:sz w:val="20"/>
          <w:szCs w:val="20"/>
          <w:rtl w:val="0"/>
        </w:rPr>
        <w:t xml:space="preserve"> (Princeton: Princeton University Press, 1994), 131.</w:t>
      </w:r>
    </w:p>
  </w:footnote>
  <w:footnote w:id="27">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Pamela O. Long, </w:t>
      </w:r>
      <w:r w:rsidDel="00000000" w:rsidR="00000000" w:rsidRPr="00000000">
        <w:rPr>
          <w:rFonts w:ascii="Times New Roman" w:cs="Times New Roman" w:eastAsia="Times New Roman" w:hAnsi="Times New Roman"/>
          <w:b w:val="0"/>
          <w:i w:val="1"/>
          <w:color w:val="000000"/>
          <w:sz w:val="20"/>
          <w:szCs w:val="20"/>
          <w:rtl w:val="0"/>
        </w:rPr>
        <w:t xml:space="preserve">Openness, Secrecy, Authorship: Technical Arts and the Culture of Knowledge from Antiquity to the Renaissance</w:t>
      </w:r>
      <w:r w:rsidDel="00000000" w:rsidR="00000000" w:rsidRPr="00000000">
        <w:rPr>
          <w:rFonts w:ascii="Times New Roman" w:cs="Times New Roman" w:eastAsia="Times New Roman" w:hAnsi="Times New Roman"/>
          <w:b w:val="0"/>
          <w:color w:val="000000"/>
          <w:sz w:val="20"/>
          <w:szCs w:val="20"/>
          <w:rtl w:val="0"/>
        </w:rPr>
        <w:t xml:space="preserve"> (Baltimore: Johns Hopkins University Press, 2001), 181.</w:t>
      </w:r>
      <w:r w:rsidDel="00000000" w:rsidR="00000000" w:rsidRPr="00000000">
        <w:rPr>
          <w:rtl w:val="0"/>
        </w:rPr>
      </w:r>
    </w:p>
  </w:footnote>
  <w:footnote w:id="28">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Hanna Rose Shell, “Casting Life, Recasting Experience: Bernard Palissy’s Occupation between Maker and Nature,” </w:t>
      </w:r>
      <w:r w:rsidDel="00000000" w:rsidR="00000000" w:rsidRPr="00000000">
        <w:rPr>
          <w:rFonts w:ascii="Times New Roman" w:cs="Times New Roman" w:eastAsia="Times New Roman" w:hAnsi="Times New Roman"/>
          <w:b w:val="0"/>
          <w:i w:val="1"/>
          <w:color w:val="000000"/>
          <w:sz w:val="20"/>
          <w:szCs w:val="20"/>
          <w:rtl w:val="0"/>
        </w:rPr>
        <w:t xml:space="preserve">Configurations </w:t>
      </w:r>
      <w:r w:rsidDel="00000000" w:rsidR="00000000" w:rsidRPr="00000000">
        <w:rPr>
          <w:rFonts w:ascii="Times New Roman" w:cs="Times New Roman" w:eastAsia="Times New Roman" w:hAnsi="Times New Roman"/>
          <w:b w:val="0"/>
          <w:color w:val="000000"/>
          <w:sz w:val="20"/>
          <w:szCs w:val="20"/>
          <w:rtl w:val="0"/>
        </w:rPr>
        <w:t xml:space="preserve">12,</w:t>
      </w:r>
      <w:r w:rsidDel="00000000" w:rsidR="00000000" w:rsidRPr="00000000">
        <w:rPr>
          <w:sz w:val="20"/>
          <w:szCs w:val="20"/>
          <w:rtl w:val="0"/>
        </w:rPr>
        <w:t xml:space="preserve"> no.</w:t>
      </w:r>
      <w:r w:rsidDel="00000000" w:rsidR="00000000" w:rsidRPr="00000000">
        <w:rPr>
          <w:rFonts w:ascii="Times New Roman" w:cs="Times New Roman" w:eastAsia="Times New Roman" w:hAnsi="Times New Roman"/>
          <w:b w:val="0"/>
          <w:color w:val="000000"/>
          <w:sz w:val="20"/>
          <w:szCs w:val="20"/>
          <w:rtl w:val="0"/>
        </w:rPr>
        <w:t xml:space="preserve">1 (2004): 9.</w:t>
      </w:r>
      <w:r w:rsidDel="00000000" w:rsidR="00000000" w:rsidRPr="00000000">
        <w:rPr>
          <w:rtl w:val="0"/>
        </w:rPr>
      </w:r>
    </w:p>
  </w:footnote>
  <w:footnote w:id="29">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Daniel Jütte, “Trading in Secrets: Jews and the Early Modern Quest for Clandestine Knowledge,” </w:t>
      </w:r>
      <w:r w:rsidDel="00000000" w:rsidR="00000000" w:rsidRPr="00000000">
        <w:rPr>
          <w:rFonts w:ascii="Times New Roman" w:cs="Times New Roman" w:eastAsia="Times New Roman" w:hAnsi="Times New Roman"/>
          <w:b w:val="0"/>
          <w:i w:val="1"/>
          <w:color w:val="000000"/>
          <w:sz w:val="20"/>
          <w:szCs w:val="20"/>
          <w:rtl w:val="0"/>
        </w:rPr>
        <w:t xml:space="preserve">Isis</w:t>
      </w:r>
      <w:r w:rsidDel="00000000" w:rsidR="00000000" w:rsidRPr="00000000">
        <w:rPr>
          <w:rFonts w:ascii="Times New Roman" w:cs="Times New Roman" w:eastAsia="Times New Roman" w:hAnsi="Times New Roman"/>
          <w:b w:val="0"/>
          <w:color w:val="000000"/>
          <w:sz w:val="20"/>
          <w:szCs w:val="20"/>
          <w:rtl w:val="0"/>
        </w:rPr>
        <w:t xml:space="preserve"> 103, no. 4 (2012): 682.</w:t>
      </w:r>
      <w:r w:rsidDel="00000000" w:rsidR="00000000" w:rsidRPr="00000000">
        <w:rPr>
          <w:rtl w:val="0"/>
        </w:rPr>
      </w:r>
    </w:p>
  </w:footnote>
  <w:footnote w:id="30">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i w:val="1"/>
          <w:color w:val="000000"/>
          <w:sz w:val="20"/>
          <w:szCs w:val="20"/>
          <w:rtl w:val="0"/>
        </w:rPr>
        <w:t xml:space="preserve">Ibid</w:t>
      </w:r>
      <w:r w:rsidDel="00000000" w:rsidR="00000000" w:rsidRPr="00000000">
        <w:rPr>
          <w:rFonts w:ascii="Times New Roman" w:cs="Times New Roman" w:eastAsia="Times New Roman" w:hAnsi="Times New Roman"/>
          <w:b w:val="0"/>
          <w:color w:val="000000"/>
          <w:sz w:val="20"/>
          <w:szCs w:val="20"/>
          <w:rtl w:val="0"/>
        </w:rPr>
        <w:t xml:space="preserve">, 683. See footnote 62, where Jütte notes that porcelain manufacturers in eighteenth-century Dresden were kept under strict surveillance and forbidden from sharing their craft secrets.</w:t>
      </w:r>
      <w:r w:rsidDel="00000000" w:rsidR="00000000" w:rsidRPr="00000000">
        <w:rPr>
          <w:rtl w:val="0"/>
        </w:rPr>
      </w:r>
    </w:p>
  </w:footnote>
  <w:footnote w:id="31">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Alessio Piemontese, </w:t>
      </w:r>
      <w:r w:rsidDel="00000000" w:rsidR="00000000" w:rsidRPr="00000000">
        <w:rPr>
          <w:rFonts w:ascii="Times New Roman" w:cs="Times New Roman" w:eastAsia="Times New Roman" w:hAnsi="Times New Roman"/>
          <w:b w:val="0"/>
          <w:i w:val="1"/>
          <w:sz w:val="20"/>
          <w:szCs w:val="20"/>
          <w:rtl w:val="0"/>
        </w:rPr>
        <w:t xml:space="preserve">Secreti del Reverendo Donno Alessio Piemontese</w:t>
      </w:r>
      <w:r w:rsidDel="00000000" w:rsidR="00000000" w:rsidRPr="00000000">
        <w:rPr>
          <w:rFonts w:ascii="Times New Roman" w:cs="Times New Roman" w:eastAsia="Times New Roman" w:hAnsi="Times New Roman"/>
          <w:b w:val="0"/>
          <w:sz w:val="20"/>
          <w:szCs w:val="20"/>
          <w:rtl w:val="0"/>
        </w:rPr>
        <w:t xml:space="preserve"> (Venice: Sigismondo Bondogna, 1555).</w:t>
      </w:r>
    </w:p>
  </w:footnote>
  <w:footnote w:id="32">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On the publication history of this text, see especially Massimiliano Celaschi and Angonella Gregori, </w:t>
      </w:r>
      <w:r w:rsidDel="00000000" w:rsidR="00000000" w:rsidRPr="00000000">
        <w:rPr>
          <w:rFonts w:ascii="Times New Roman" w:cs="Times New Roman" w:eastAsia="Times New Roman" w:hAnsi="Times New Roman"/>
          <w:b w:val="0"/>
          <w:i w:val="1"/>
          <w:sz w:val="20"/>
          <w:szCs w:val="20"/>
          <w:rtl w:val="0"/>
        </w:rPr>
        <w:t xml:space="preserve">Da Girolamo Ruscelli a Alessio Piemontese. I </w:t>
      </w:r>
      <w:r w:rsidDel="00000000" w:rsidR="00000000" w:rsidRPr="00000000">
        <w:rPr>
          <w:rFonts w:ascii="Times New Roman" w:cs="Times New Roman" w:eastAsia="Times New Roman" w:hAnsi="Times New Roman"/>
          <w:b w:val="0"/>
          <w:sz w:val="20"/>
          <w:szCs w:val="20"/>
          <w:rtl w:val="0"/>
        </w:rPr>
        <w:t xml:space="preserve">Secreti</w:t>
      </w:r>
      <w:r w:rsidDel="00000000" w:rsidR="00000000" w:rsidRPr="00000000">
        <w:rPr>
          <w:rFonts w:ascii="Times New Roman" w:cs="Times New Roman" w:eastAsia="Times New Roman" w:hAnsi="Times New Roman"/>
          <w:b w:val="0"/>
          <w:i w:val="1"/>
          <w:sz w:val="20"/>
          <w:szCs w:val="20"/>
          <w:rtl w:val="0"/>
        </w:rPr>
        <w:t xml:space="preserve"> in Italia e in Europa dal Cinque al Settecento</w:t>
      </w:r>
      <w:r w:rsidDel="00000000" w:rsidR="00000000" w:rsidRPr="00000000">
        <w:rPr>
          <w:rFonts w:ascii="Times New Roman" w:cs="Times New Roman" w:eastAsia="Times New Roman" w:hAnsi="Times New Roman"/>
          <w:b w:val="0"/>
          <w:sz w:val="20"/>
          <w:szCs w:val="20"/>
          <w:rtl w:val="0"/>
        </w:rPr>
        <w:t xml:space="preserve"> (Rome: Vecchiarelli Editore, 2014), 127-206.</w:t>
      </w:r>
    </w:p>
  </w:footnote>
  <w:footnote w:id="33">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French was the second most popular language—after Italian—in which editions of the </w:t>
      </w:r>
      <w:r w:rsidDel="00000000" w:rsidR="00000000" w:rsidRPr="00000000">
        <w:rPr>
          <w:rFonts w:ascii="Times New Roman" w:cs="Times New Roman" w:eastAsia="Times New Roman" w:hAnsi="Times New Roman"/>
          <w:b w:val="0"/>
          <w:i w:val="1"/>
          <w:sz w:val="20"/>
          <w:szCs w:val="20"/>
          <w:rtl w:val="0"/>
        </w:rPr>
        <w:t xml:space="preserve">Secreti </w:t>
      </w:r>
      <w:r w:rsidDel="00000000" w:rsidR="00000000" w:rsidRPr="00000000">
        <w:rPr>
          <w:rFonts w:ascii="Times New Roman" w:cs="Times New Roman" w:eastAsia="Times New Roman" w:hAnsi="Times New Roman"/>
          <w:b w:val="0"/>
          <w:sz w:val="20"/>
          <w:szCs w:val="20"/>
          <w:rtl w:val="0"/>
        </w:rPr>
        <w:t xml:space="preserve">appeared during the sixteenth century. For a list of all the editions of the </w:t>
      </w:r>
      <w:r w:rsidDel="00000000" w:rsidR="00000000" w:rsidRPr="00000000">
        <w:rPr>
          <w:rFonts w:ascii="Times New Roman" w:cs="Times New Roman" w:eastAsia="Times New Roman" w:hAnsi="Times New Roman"/>
          <w:b w:val="0"/>
          <w:i w:val="1"/>
          <w:sz w:val="20"/>
          <w:szCs w:val="20"/>
          <w:rtl w:val="0"/>
        </w:rPr>
        <w:t xml:space="preserve">Secreti</w:t>
      </w:r>
      <w:r w:rsidDel="00000000" w:rsidR="00000000" w:rsidRPr="00000000">
        <w:rPr>
          <w:rFonts w:ascii="Times New Roman" w:cs="Times New Roman" w:eastAsia="Times New Roman" w:hAnsi="Times New Roman"/>
          <w:b w:val="0"/>
          <w:sz w:val="20"/>
          <w:szCs w:val="20"/>
          <w:rtl w:val="0"/>
        </w:rPr>
        <w:t xml:space="preserve"> through the eighteenth century, see </w:t>
      </w:r>
      <w:ins w:author="Hannah Elmer" w:id="5" w:date="2017-01-04T15:08:56Z">
        <w:r w:rsidDel="00000000" w:rsidR="00000000" w:rsidRPr="00000000">
          <w:rPr>
            <w:rFonts w:ascii="Times New Roman" w:cs="Times New Roman" w:eastAsia="Times New Roman" w:hAnsi="Times New Roman"/>
            <w:b w:val="0"/>
            <w:sz w:val="20"/>
            <w:szCs w:val="20"/>
            <w:rtl w:val="0"/>
          </w:rPr>
          <w:t xml:space="preserve">Celaschi and Gregori, </w:t>
        </w:r>
        <w:r w:rsidDel="00000000" w:rsidR="00000000" w:rsidRPr="00000000">
          <w:rPr>
            <w:rFonts w:ascii="Times New Roman" w:cs="Times New Roman" w:eastAsia="Times New Roman" w:hAnsi="Times New Roman"/>
            <w:b w:val="0"/>
            <w:sz w:val="20"/>
            <w:szCs w:val="20"/>
            <w:rtl w:val="0"/>
          </w:rPr>
          <w:t xml:space="preserve">Da Girolamo Ruscelli</w:t>
        </w:r>
      </w:ins>
      <w:r w:rsidDel="00000000" w:rsidR="00000000" w:rsidRPr="00000000">
        <w:rPr>
          <w:i w:val="1"/>
          <w:sz w:val="20"/>
          <w:szCs w:val="20"/>
          <w:rtl w:val="0"/>
          <w:rPrChange w:author="Hannah Elmer" w:id="6" w:date="2017-01-04T15:08:56Z">
            <w:rPr>
              <w:rFonts w:ascii="Times New Roman" w:cs="Times New Roman" w:eastAsia="Times New Roman" w:hAnsi="Times New Roman"/>
              <w:b w:val="0"/>
              <w:sz w:val="20"/>
              <w:szCs w:val="20"/>
            </w:rPr>
          </w:rPrChange>
        </w:rPr>
        <w:t xml:space="preserve"> a Alessio Piemontese</w:t>
      </w:r>
      <w:del w:author="Hannah Elmer" w:id="5" w:date="2017-01-04T15:08:56Z">
        <w:r w:rsidDel="00000000" w:rsidR="00000000" w:rsidRPr="00000000">
          <w:rPr>
            <w:rFonts w:ascii="Times New Roman" w:cs="Times New Roman" w:eastAsia="Times New Roman" w:hAnsi="Times New Roman"/>
            <w:b w:val="0"/>
            <w:i w:val="1"/>
            <w:sz w:val="20"/>
            <w:szCs w:val="20"/>
            <w:rtl w:val="0"/>
          </w:rPr>
          <w:delText xml:space="preserve">Ibid</w:delText>
        </w:r>
      </w:del>
      <w:r w:rsidDel="00000000" w:rsidR="00000000" w:rsidRPr="00000000">
        <w:rPr>
          <w:rFonts w:ascii="Times New Roman" w:cs="Times New Roman" w:eastAsia="Times New Roman" w:hAnsi="Times New Roman"/>
          <w:b w:val="0"/>
          <w:sz w:val="20"/>
          <w:szCs w:val="20"/>
          <w:rtl w:val="0"/>
        </w:rPr>
        <w:t xml:space="preserve">, 351-406.</w:t>
      </w:r>
      <w:r w:rsidDel="00000000" w:rsidR="00000000" w:rsidRPr="00000000">
        <w:rPr>
          <w:rtl w:val="0"/>
        </w:rPr>
      </w:r>
    </w:p>
  </w:footnote>
  <w:footnote w:id="34">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On Ruscelli’s role as an editor, see Brian Richardson, </w:t>
      </w:r>
      <w:r w:rsidDel="00000000" w:rsidR="00000000" w:rsidRPr="00000000">
        <w:rPr>
          <w:rFonts w:ascii="Times New Roman" w:cs="Times New Roman" w:eastAsia="Times New Roman" w:hAnsi="Times New Roman"/>
          <w:b w:val="0"/>
          <w:i w:val="1"/>
          <w:sz w:val="20"/>
          <w:szCs w:val="20"/>
          <w:rtl w:val="0"/>
        </w:rPr>
        <w:t xml:space="preserve">Print Culture in Renaissance Italy: The Editor and the Vernacular Text 1470-1600</w:t>
      </w:r>
      <w:r w:rsidDel="00000000" w:rsidR="00000000" w:rsidRPr="00000000">
        <w:rPr>
          <w:rFonts w:ascii="Times New Roman" w:cs="Times New Roman" w:eastAsia="Times New Roman" w:hAnsi="Times New Roman"/>
          <w:b w:val="0"/>
          <w:sz w:val="20"/>
          <w:szCs w:val="20"/>
          <w:rtl w:val="0"/>
        </w:rPr>
        <w:t xml:space="preserve"> (Cambridge: Cambridge University Press, 1994),</w:t>
      </w:r>
      <w:commentRangeStart w:id="14"/>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i w:val="1"/>
          <w:sz w:val="20"/>
          <w:szCs w:val="20"/>
          <w:rtl w:val="0"/>
        </w:rPr>
        <w:t xml:space="preserve">passim</w:t>
      </w:r>
      <w:r w:rsidDel="00000000" w:rsidR="00000000" w:rsidRPr="00000000">
        <w:rPr>
          <w:rFonts w:ascii="Times New Roman" w:cs="Times New Roman" w:eastAsia="Times New Roman" w:hAnsi="Times New Roman"/>
          <w:b w:val="0"/>
          <w:sz w:val="20"/>
          <w:szCs w:val="20"/>
          <w:rtl w:val="0"/>
        </w:rPr>
        <w:t xml:space="preserve">.</w:t>
      </w:r>
      <w:commentRangeEnd w:id="14"/>
      <w:r w:rsidDel="00000000" w:rsidR="00000000" w:rsidRPr="00000000">
        <w:commentReference w:id="14"/>
      </w:r>
      <w:r w:rsidDel="00000000" w:rsidR="00000000" w:rsidRPr="00000000">
        <w:rPr>
          <w:rtl w:val="0"/>
        </w:rPr>
      </w:r>
    </w:p>
  </w:footnote>
  <w:footnote w:id="35">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“Ieronimo” is a Latinized version of the Italian name Girolamo, although the more precise Latin translation would be Hieronymous. See Girolamo Ruscelli, </w:t>
      </w:r>
      <w:r w:rsidDel="00000000" w:rsidR="00000000" w:rsidRPr="00000000">
        <w:rPr>
          <w:rFonts w:ascii="Times New Roman" w:cs="Times New Roman" w:eastAsia="Times New Roman" w:hAnsi="Times New Roman"/>
          <w:b w:val="0"/>
          <w:i w:val="1"/>
          <w:color w:val="000000"/>
          <w:sz w:val="20"/>
          <w:szCs w:val="20"/>
          <w:rtl w:val="0"/>
        </w:rPr>
        <w:t xml:space="preserve">Secreti nuovi di meravigliosa virtù del signor Ieronimo Ruscelli</w:t>
      </w:r>
      <w:r w:rsidDel="00000000" w:rsidR="00000000" w:rsidRPr="00000000">
        <w:rPr>
          <w:rFonts w:ascii="Times New Roman" w:cs="Times New Roman" w:eastAsia="Times New Roman" w:hAnsi="Times New Roman"/>
          <w:b w:val="0"/>
          <w:color w:val="000000"/>
          <w:sz w:val="20"/>
          <w:szCs w:val="20"/>
          <w:rtl w:val="0"/>
        </w:rPr>
        <w:t xml:space="preserve"> (Venice: Gli heredi di Marchiò Sessa, 1567).</w:t>
      </w:r>
      <w:r w:rsidDel="00000000" w:rsidR="00000000" w:rsidRPr="00000000">
        <w:rPr>
          <w:rtl w:val="0"/>
        </w:rPr>
      </w:r>
    </w:p>
  </w:footnote>
  <w:footnote w:id="3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On the text and related academy, see John Ferguson, “The Secrets of Alexis. A Sixteenth Century Collection of Medical and Technical Receipts,” </w:t>
      </w:r>
      <w:r w:rsidDel="00000000" w:rsidR="00000000" w:rsidRPr="00000000">
        <w:rPr>
          <w:rFonts w:ascii="Times New Roman" w:cs="Times New Roman" w:eastAsia="Times New Roman" w:hAnsi="Times New Roman"/>
          <w:b w:val="0"/>
          <w:i w:val="1"/>
          <w:sz w:val="20"/>
          <w:szCs w:val="20"/>
          <w:rtl w:val="0"/>
        </w:rPr>
        <w:t xml:space="preserve">Proceedings from the Royal Society of Medicine </w:t>
      </w:r>
      <w:r w:rsidDel="00000000" w:rsidR="00000000" w:rsidRPr="00000000">
        <w:rPr>
          <w:rFonts w:ascii="Times New Roman" w:cs="Times New Roman" w:eastAsia="Times New Roman" w:hAnsi="Times New Roman"/>
          <w:b w:val="0"/>
          <w:sz w:val="20"/>
          <w:szCs w:val="20"/>
          <w:rtl w:val="0"/>
        </w:rPr>
        <w:t xml:space="preserve">24 (1931): 225-46; William Eamon and Françoise Paheau, “The Accademia Segreta of Girolamo Ruscelli: A Sixteenth-Century Italian Scientific Society,” </w:t>
      </w:r>
      <w:r w:rsidDel="00000000" w:rsidR="00000000" w:rsidRPr="00000000">
        <w:rPr>
          <w:rFonts w:ascii="Times New Roman" w:cs="Times New Roman" w:eastAsia="Times New Roman" w:hAnsi="Times New Roman"/>
          <w:b w:val="0"/>
          <w:i w:val="1"/>
          <w:sz w:val="20"/>
          <w:szCs w:val="20"/>
          <w:rtl w:val="0"/>
        </w:rPr>
        <w:t xml:space="preserve">Isis</w:t>
      </w:r>
      <w:r w:rsidDel="00000000" w:rsidR="00000000" w:rsidRPr="00000000">
        <w:rPr>
          <w:rFonts w:ascii="Times New Roman" w:cs="Times New Roman" w:eastAsia="Times New Roman" w:hAnsi="Times New Roman"/>
          <w:b w:val="0"/>
          <w:sz w:val="20"/>
          <w:szCs w:val="20"/>
          <w:rtl w:val="0"/>
        </w:rPr>
        <w:t xml:space="preserve"> 75, no.2 (1984): 327-42; Celaschi and Gregori, </w:t>
      </w:r>
      <w:r w:rsidDel="00000000" w:rsidR="00000000" w:rsidRPr="00000000">
        <w:rPr>
          <w:rFonts w:ascii="Times New Roman" w:cs="Times New Roman" w:eastAsia="Times New Roman" w:hAnsi="Times New Roman"/>
          <w:b w:val="0"/>
          <w:i w:val="1"/>
          <w:sz w:val="20"/>
          <w:szCs w:val="20"/>
          <w:rtl w:val="0"/>
        </w:rPr>
        <w:t xml:space="preserve">Da Girolamo Ruscelli a Alessio Piemontese</w:t>
      </w:r>
      <w:r w:rsidDel="00000000" w:rsidR="00000000" w:rsidRPr="00000000">
        <w:rPr>
          <w:rFonts w:ascii="Times New Roman" w:cs="Times New Roman" w:eastAsia="Times New Roman" w:hAnsi="Times New Roman"/>
          <w:b w:val="0"/>
          <w:sz w:val="20"/>
          <w:szCs w:val="20"/>
          <w:rtl w:val="0"/>
        </w:rPr>
        <w:t xml:space="preserve">, 120-26.</w:t>
      </w:r>
    </w:p>
  </w:footnote>
  <w:footnote w:id="37">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Eamon and Paheau, “The Accademia Segreta,” 335.</w:t>
      </w:r>
    </w:p>
  </w:footnote>
  <w:footnote w:id="3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BnF. Ms. Fr. 640, fol. 2r.</w:t>
      </w:r>
    </w:p>
  </w:footnote>
  <w:footnote w:id="39">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Celaschi and Gregori, </w:t>
      </w:r>
      <w:r w:rsidDel="00000000" w:rsidR="00000000" w:rsidRPr="00000000">
        <w:rPr>
          <w:rFonts w:ascii="Times New Roman" w:cs="Times New Roman" w:eastAsia="Times New Roman" w:hAnsi="Times New Roman"/>
          <w:b w:val="0"/>
          <w:i w:val="1"/>
          <w:sz w:val="20"/>
          <w:szCs w:val="20"/>
          <w:rtl w:val="0"/>
        </w:rPr>
        <w:t xml:space="preserve">Da Girolamo Ruscelli a Alessio Piemontese</w:t>
      </w:r>
      <w:r w:rsidDel="00000000" w:rsidR="00000000" w:rsidRPr="00000000">
        <w:rPr>
          <w:rFonts w:ascii="Times New Roman" w:cs="Times New Roman" w:eastAsia="Times New Roman" w:hAnsi="Times New Roman"/>
          <w:b w:val="0"/>
          <w:sz w:val="20"/>
          <w:szCs w:val="20"/>
          <w:rtl w:val="0"/>
        </w:rPr>
        <w:t xml:space="preserve">, 206. More copies of the </w:t>
      </w:r>
      <w:r w:rsidDel="00000000" w:rsidR="00000000" w:rsidRPr="00000000">
        <w:rPr>
          <w:rFonts w:ascii="Times New Roman" w:cs="Times New Roman" w:eastAsia="Times New Roman" w:hAnsi="Times New Roman"/>
          <w:b w:val="0"/>
          <w:i w:val="1"/>
          <w:sz w:val="20"/>
          <w:szCs w:val="20"/>
          <w:rtl w:val="0"/>
        </w:rPr>
        <w:t xml:space="preserve">Secreti</w:t>
      </w:r>
      <w:r w:rsidDel="00000000" w:rsidR="00000000" w:rsidRPr="00000000">
        <w:rPr>
          <w:rFonts w:ascii="Times New Roman" w:cs="Times New Roman" w:eastAsia="Times New Roman" w:hAnsi="Times New Roman"/>
          <w:b w:val="0"/>
          <w:sz w:val="20"/>
          <w:szCs w:val="20"/>
          <w:rtl w:val="0"/>
        </w:rPr>
        <w:t xml:space="preserve"> were published in Venice than in any other European city, a fact likely owing both to the book’s origins there and to Venice’s preeminence in the Italian publishing industry.</w:t>
      </w:r>
    </w:p>
  </w:footnote>
  <w:footnote w:id="4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 complete review of French and Latin versions of the </w:t>
      </w:r>
      <w:r w:rsidDel="00000000" w:rsidR="00000000" w:rsidRPr="00000000">
        <w:rPr>
          <w:rFonts w:ascii="Times New Roman" w:cs="Times New Roman" w:eastAsia="Times New Roman" w:hAnsi="Times New Roman"/>
          <w:b w:val="0"/>
          <w:i w:val="1"/>
          <w:sz w:val="20"/>
          <w:szCs w:val="20"/>
          <w:rtl w:val="0"/>
        </w:rPr>
        <w:t xml:space="preserve">Secreti</w:t>
      </w:r>
      <w:r w:rsidDel="00000000" w:rsidR="00000000" w:rsidRPr="00000000">
        <w:rPr>
          <w:rFonts w:ascii="Times New Roman" w:cs="Times New Roman" w:eastAsia="Times New Roman" w:hAnsi="Times New Roman"/>
          <w:b w:val="0"/>
          <w:sz w:val="20"/>
          <w:szCs w:val="20"/>
          <w:rtl w:val="0"/>
        </w:rPr>
        <w:t xml:space="preserve"> is necessary in order to determine this point definitively.</w:t>
      </w:r>
      <w:r w:rsidDel="00000000" w:rsidR="00000000" w:rsidRPr="00000000">
        <w:rPr>
          <w:rtl w:val="0"/>
        </w:rPr>
      </w:r>
    </w:p>
  </w:footnote>
  <w:footnote w:id="41">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For an excellent overview of the processes described in the </w:t>
      </w:r>
      <w:r w:rsidDel="00000000" w:rsidR="00000000" w:rsidRPr="00000000">
        <w:rPr>
          <w:rFonts w:ascii="Times New Roman" w:cs="Times New Roman" w:eastAsia="Times New Roman" w:hAnsi="Times New Roman"/>
          <w:b w:val="0"/>
          <w:i w:val="1"/>
          <w:sz w:val="20"/>
          <w:szCs w:val="20"/>
          <w:rtl w:val="0"/>
        </w:rPr>
        <w:t xml:space="preserve">Pirotechnia </w:t>
      </w:r>
      <w:r w:rsidDel="00000000" w:rsidR="00000000" w:rsidRPr="00000000">
        <w:rPr>
          <w:rFonts w:ascii="Times New Roman" w:cs="Times New Roman" w:eastAsia="Times New Roman" w:hAnsi="Times New Roman"/>
          <w:b w:val="0"/>
          <w:sz w:val="20"/>
          <w:szCs w:val="20"/>
          <w:rtl w:val="0"/>
        </w:rPr>
        <w:t xml:space="preserve">and </w:t>
      </w:r>
      <w:r w:rsidDel="00000000" w:rsidR="00000000" w:rsidRPr="00000000">
        <w:rPr>
          <w:rFonts w:ascii="Times New Roman" w:cs="Times New Roman" w:eastAsia="Times New Roman" w:hAnsi="Times New Roman"/>
          <w:b w:val="0"/>
          <w:i w:val="1"/>
          <w:sz w:val="20"/>
          <w:szCs w:val="20"/>
          <w:rtl w:val="0"/>
        </w:rPr>
        <w:t xml:space="preserve">Secreti</w:t>
      </w:r>
      <w:r w:rsidDel="00000000" w:rsidR="00000000" w:rsidRPr="00000000">
        <w:rPr>
          <w:rFonts w:ascii="Times New Roman" w:cs="Times New Roman" w:eastAsia="Times New Roman" w:hAnsi="Times New Roman"/>
          <w:b w:val="0"/>
          <w:sz w:val="20"/>
          <w:szCs w:val="20"/>
          <w:rtl w:val="0"/>
        </w:rPr>
        <w:t xml:space="preserve">, see Patricia Tuttle, “An Investigation of the Renaissance Casting Techniques of Incuse-Reverse and Double-Sided Medals,” </w:t>
      </w:r>
      <w:r w:rsidDel="00000000" w:rsidR="00000000" w:rsidRPr="00000000">
        <w:rPr>
          <w:rFonts w:ascii="Times New Roman" w:cs="Times New Roman" w:eastAsia="Times New Roman" w:hAnsi="Times New Roman"/>
          <w:b w:val="0"/>
          <w:i w:val="1"/>
          <w:sz w:val="20"/>
          <w:szCs w:val="20"/>
          <w:rtl w:val="0"/>
        </w:rPr>
        <w:t xml:space="preserve">Studies in the History of Art</w:t>
      </w:r>
      <w:r w:rsidDel="00000000" w:rsidR="00000000" w:rsidRPr="00000000">
        <w:rPr>
          <w:rFonts w:ascii="Times New Roman" w:cs="Times New Roman" w:eastAsia="Times New Roman" w:hAnsi="Times New Roman"/>
          <w:b w:val="0"/>
          <w:sz w:val="20"/>
          <w:szCs w:val="20"/>
          <w:rtl w:val="0"/>
        </w:rPr>
        <w:t xml:space="preserve"> 21 (1987): 205-212.</w:t>
      </w:r>
    </w:p>
  </w:footnote>
  <w:footnote w:id="42">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Biringuccio, </w:t>
      </w:r>
      <w:r w:rsidDel="00000000" w:rsidR="00000000" w:rsidRPr="00000000">
        <w:rPr>
          <w:rFonts w:ascii="Times New Roman" w:cs="Times New Roman" w:eastAsia="Times New Roman" w:hAnsi="Times New Roman"/>
          <w:b w:val="0"/>
          <w:i w:val="1"/>
          <w:sz w:val="20"/>
          <w:szCs w:val="20"/>
          <w:rtl w:val="0"/>
        </w:rPr>
        <w:t xml:space="preserve">Pirotechnia</w:t>
      </w:r>
      <w:r w:rsidDel="00000000" w:rsidR="00000000" w:rsidRPr="00000000">
        <w:rPr>
          <w:rFonts w:ascii="Times New Roman" w:cs="Times New Roman" w:eastAsia="Times New Roman" w:hAnsi="Times New Roman"/>
          <w:b w:val="0"/>
          <w:sz w:val="20"/>
          <w:szCs w:val="20"/>
          <w:rtl w:val="0"/>
        </w:rPr>
        <w:t xml:space="preserve">, 326.</w:t>
      </w:r>
    </w:p>
  </w:footnote>
  <w:footnote w:id="43">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Tuttle has rightly observed the oddity of this omission, given the need for charcoal to help the molds separate (Tuttle, “An Investigation,” 206).</w:t>
      </w:r>
    </w:p>
  </w:footnote>
  <w:footnote w:id="44">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Having brought them [the molds] to this point, finally cast them in whatever metal you wish,” Biringuccio blithely concludes</w:t>
      </w:r>
      <w:r w:rsidDel="00000000" w:rsidR="00000000" w:rsidRPr="00000000">
        <w:rPr>
          <w:rFonts w:ascii="Times New Roman" w:cs="Times New Roman" w:eastAsia="Times New Roman" w:hAnsi="Times New Roman"/>
          <w:b w:val="0"/>
          <w:sz w:val="20"/>
          <w:szCs w:val="20"/>
          <w:rtl w:val="0"/>
        </w:rPr>
        <w:t xml:space="preserve">. See Biringuccio, </w:t>
      </w:r>
      <w:r w:rsidDel="00000000" w:rsidR="00000000" w:rsidRPr="00000000">
        <w:rPr>
          <w:rFonts w:ascii="Times New Roman" w:cs="Times New Roman" w:eastAsia="Times New Roman" w:hAnsi="Times New Roman"/>
          <w:b w:val="0"/>
          <w:i w:val="1"/>
          <w:sz w:val="20"/>
          <w:szCs w:val="20"/>
          <w:rtl w:val="0"/>
        </w:rPr>
        <w:t xml:space="preserve">Pirotechnia</w:t>
      </w:r>
      <w:r w:rsidDel="00000000" w:rsidR="00000000" w:rsidRPr="00000000">
        <w:rPr>
          <w:rFonts w:ascii="Times New Roman" w:cs="Times New Roman" w:eastAsia="Times New Roman" w:hAnsi="Times New Roman"/>
          <w:b w:val="0"/>
          <w:sz w:val="20"/>
          <w:szCs w:val="20"/>
          <w:rtl w:val="0"/>
        </w:rPr>
        <w:t xml:space="preserve">, 327.</w:t>
      </w:r>
    </w:p>
  </w:footnote>
  <w:footnote w:id="45">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The full title of the recipe is: “</w:t>
      </w:r>
      <w:r w:rsidDel="00000000" w:rsidR="00000000" w:rsidRPr="00000000">
        <w:rPr>
          <w:rFonts w:ascii="Times New Roman" w:cs="Times New Roman" w:eastAsia="Times New Roman" w:hAnsi="Times New Roman"/>
          <w:b w:val="0"/>
          <w:i w:val="1"/>
          <w:sz w:val="20"/>
          <w:szCs w:val="20"/>
          <w:rtl w:val="0"/>
        </w:rPr>
        <w:t xml:space="preserve">La vera et perfettissima pratica di gittar medaglie, &amp; ogni altro lavoro di rilevo basso, così in bronzo, come in oro, argento, rame, piombo, stagno, &amp; ancor di cristallo, di vetro, &amp; di marmo</w:t>
      </w:r>
      <w:r w:rsidDel="00000000" w:rsidR="00000000" w:rsidRPr="00000000">
        <w:rPr>
          <w:rFonts w:ascii="Times New Roman" w:cs="Times New Roman" w:eastAsia="Times New Roman" w:hAnsi="Times New Roman"/>
          <w:b w:val="0"/>
          <w:sz w:val="20"/>
          <w:szCs w:val="20"/>
          <w:rtl w:val="0"/>
        </w:rPr>
        <w:t xml:space="preserve">” (Piemontese, </w:t>
      </w:r>
      <w:r w:rsidDel="00000000" w:rsidR="00000000" w:rsidRPr="00000000">
        <w:rPr>
          <w:rFonts w:ascii="Times New Roman" w:cs="Times New Roman" w:eastAsia="Times New Roman" w:hAnsi="Times New Roman"/>
          <w:b w:val="0"/>
          <w:i w:val="1"/>
          <w:sz w:val="20"/>
          <w:szCs w:val="20"/>
          <w:rtl w:val="0"/>
        </w:rPr>
        <w:t xml:space="preserve">Secreti, </w:t>
      </w:r>
      <w:r w:rsidDel="00000000" w:rsidR="00000000" w:rsidRPr="00000000">
        <w:rPr>
          <w:rFonts w:ascii="Times New Roman" w:cs="Times New Roman" w:eastAsia="Times New Roman" w:hAnsi="Times New Roman"/>
          <w:b w:val="0"/>
          <w:sz w:val="20"/>
          <w:szCs w:val="20"/>
          <w:rtl w:val="0"/>
        </w:rPr>
        <w:t xml:space="preserve">205).</w:t>
      </w:r>
    </w:p>
  </w:footnote>
  <w:footnote w:id="4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i w:val="1"/>
          <w:sz w:val="20"/>
          <w:szCs w:val="20"/>
          <w:rtl w:val="0"/>
        </w:rPr>
        <w:t xml:space="preserve">La bontà &amp; perfettione di ciascuna terra da gittarvi dentro metalli fussi consiste in queste cose, cioè che principalmente sieno sottilissime, &amp; come impalpabili, perche i disegni vengano improntati nettissimi</w:t>
      </w:r>
      <w:r w:rsidDel="00000000" w:rsidR="00000000" w:rsidRPr="00000000">
        <w:rPr>
          <w:rFonts w:ascii="Times New Roman" w:cs="Times New Roman" w:eastAsia="Times New Roman" w:hAnsi="Times New Roman"/>
          <w:b w:val="0"/>
          <w:sz w:val="20"/>
          <w:szCs w:val="20"/>
          <w:rtl w:val="0"/>
        </w:rPr>
        <w:t xml:space="preserve">” (Piemontese, </w:t>
      </w:r>
      <w:r w:rsidDel="00000000" w:rsidR="00000000" w:rsidRPr="00000000">
        <w:rPr>
          <w:rFonts w:ascii="Times New Roman" w:cs="Times New Roman" w:eastAsia="Times New Roman" w:hAnsi="Times New Roman"/>
          <w:b w:val="0"/>
          <w:i w:val="1"/>
          <w:sz w:val="20"/>
          <w:szCs w:val="20"/>
          <w:rtl w:val="0"/>
        </w:rPr>
        <w:t xml:space="preserve">Secreti</w:t>
      </w:r>
      <w:r w:rsidDel="00000000" w:rsidR="00000000" w:rsidRPr="00000000">
        <w:rPr>
          <w:rFonts w:ascii="Times New Roman" w:cs="Times New Roman" w:eastAsia="Times New Roman" w:hAnsi="Times New Roman"/>
          <w:b w:val="0"/>
          <w:sz w:val="20"/>
          <w:szCs w:val="20"/>
          <w:rtl w:val="0"/>
        </w:rPr>
        <w:t xml:space="preserve">, 206). </w:t>
      </w:r>
    </w:p>
  </w:footnote>
  <w:footnote w:id="47">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An English version of the </w:t>
      </w:r>
      <w:r w:rsidDel="00000000" w:rsidR="00000000" w:rsidRPr="00000000">
        <w:rPr>
          <w:rFonts w:ascii="Times New Roman" w:cs="Times New Roman" w:eastAsia="Times New Roman" w:hAnsi="Times New Roman"/>
          <w:b w:val="0"/>
          <w:i w:val="1"/>
          <w:color w:val="000000"/>
          <w:sz w:val="20"/>
          <w:szCs w:val="20"/>
          <w:rtl w:val="0"/>
        </w:rPr>
        <w:t xml:space="preserve">Secreti</w:t>
      </w:r>
      <w:r w:rsidDel="00000000" w:rsidR="00000000" w:rsidRPr="00000000">
        <w:rPr>
          <w:rFonts w:ascii="Times New Roman" w:cs="Times New Roman" w:eastAsia="Times New Roman" w:hAnsi="Times New Roman"/>
          <w:b w:val="0"/>
          <w:color w:val="000000"/>
          <w:sz w:val="20"/>
          <w:szCs w:val="20"/>
          <w:rtl w:val="0"/>
        </w:rPr>
        <w:t xml:space="preserve"> repeats such information, noting that the sand should be “fine and small, and in no ways rough, or full of grommel.” For the relevant recipes, see Alexis of Piedmont, </w:t>
      </w:r>
      <w:r w:rsidDel="00000000" w:rsidR="00000000" w:rsidRPr="00000000">
        <w:rPr>
          <w:rFonts w:ascii="Times New Roman" w:cs="Times New Roman" w:eastAsia="Times New Roman" w:hAnsi="Times New Roman"/>
          <w:b w:val="0"/>
          <w:i w:val="1"/>
          <w:sz w:val="20"/>
          <w:szCs w:val="20"/>
          <w:rtl w:val="0"/>
        </w:rPr>
        <w:t xml:space="preserve">The secretes of the reverende mayster Alexis of Piemovnt . Conteinyng many excellẽt remedies against dyuers diseases, woundes, and other accidentes. with the manner to make distillations, parfumes, confitures, dyinges, colours, fusions, and meltings. A worke wel approued, verye profytable and necessary for euery man</w:t>
      </w:r>
      <w:r w:rsidDel="00000000" w:rsidR="00000000" w:rsidRPr="00000000">
        <w:rPr>
          <w:rFonts w:ascii="Times New Roman" w:cs="Times New Roman" w:eastAsia="Times New Roman" w:hAnsi="Times New Roman"/>
          <w:b w:val="0"/>
          <w:sz w:val="20"/>
          <w:szCs w:val="20"/>
          <w:rtl w:val="0"/>
        </w:rPr>
        <w:t xml:space="preserve">, trans. Wyllyam Warde (London: 1559), fols. 133v-134v.</w:t>
      </w:r>
      <w:r w:rsidDel="00000000" w:rsidR="00000000" w:rsidRPr="00000000">
        <w:rPr>
          <w:rtl w:val="0"/>
        </w:rPr>
      </w:r>
    </w:p>
  </w:footnote>
  <w:footnote w:id="48">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Such a count includes only recipes about sand and excludes recipes on how sand can be used. See fols. 41r, 49r, 67r, 67v, 69r, 71v, 81r, 81v (two recipes), 82v, 83r (four recipes), 84r, 84v (two recipes), 85v (two recipes), 86v, 87r, 87v (two recipes), 88v (two recipes), 89r, 89v, 90r (two recipes), 92v, 93r (two recipes), 99r, 111v, 117v, 118v, 120r, 132v, 134r, 160r, 164v.</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jc w:val="right"/>
      <w:rPr/>
    </w:pPr>
    <w:r w:rsidDel="00000000" w:rsidR="00000000" w:rsidRPr="00000000">
      <w:rPr>
        <w:rFonts w:ascii="Times New Roman" w:cs="Times New Roman" w:eastAsia="Times New Roman" w:hAnsi="Times New Roman"/>
        <w:b w:val="0"/>
        <w:sz w:val="24"/>
        <w:szCs w:val="24"/>
        <w:rtl w:val="0"/>
      </w:rPr>
      <w:t xml:space="preserve">Carlson and Katz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wJi-u8sfkVDQ0JKZVN2bHBOVjQ" TargetMode="External"/><Relationship Id="rId22" Type="http://schemas.openxmlformats.org/officeDocument/2006/relationships/hyperlink" Target="https://drive.google.com/open?id=0BwJi-u8sfkVDZzJjOEV4OVlKV3c" TargetMode="External"/><Relationship Id="rId21" Type="http://schemas.openxmlformats.org/officeDocument/2006/relationships/hyperlink" Target="https://drive.google.com/open?id=0BwJi-u8sfkVDRTdxdnp1UXBkZjA" TargetMode="External"/><Relationship Id="rId24" Type="http://schemas.openxmlformats.org/officeDocument/2006/relationships/hyperlink" Target="https://drive.google.com/open?id=0BwJi-u8sfkVDdHhjb2J2X1kxU1U" TargetMode="External"/><Relationship Id="rId23" Type="http://schemas.openxmlformats.org/officeDocument/2006/relationships/hyperlink" Target="https://drive.google.com/open?id=0BwJi-u8sfkVDdHhjb2J2X1kxU1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ajM1UlNWcDRuMHc" TargetMode="External"/><Relationship Id="rId26" Type="http://schemas.openxmlformats.org/officeDocument/2006/relationships/hyperlink" Target="https://drive.google.com/open?id=0BwJi-u8sfkVDVnJ3ekhxTHphZ3c" TargetMode="External"/><Relationship Id="rId25" Type="http://schemas.openxmlformats.org/officeDocument/2006/relationships/hyperlink" Target="https://drive.google.com/open?id=0BwJi-u8sfkVDUUFUazFrQXc3Z1U" TargetMode="External"/><Relationship Id="rId28" Type="http://schemas.openxmlformats.org/officeDocument/2006/relationships/hyperlink" Target="https://drive.google.com/open?id=0BwJi-u8sfkVDUnRVNjRVU2ViZ0E" TargetMode="External"/><Relationship Id="rId27" Type="http://schemas.openxmlformats.org/officeDocument/2006/relationships/hyperlink" Target="https://drive.google.com/open?id=0BwJi-u8sfkVDY3hBTGxhdC1Od0k"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rive.google.com/open?id=0BwJi-u8sfkVDZkFRU2paYlhpMkE" TargetMode="External"/><Relationship Id="rId7" Type="http://schemas.openxmlformats.org/officeDocument/2006/relationships/styles" Target="styles.xml"/><Relationship Id="rId8" Type="http://schemas.openxmlformats.org/officeDocument/2006/relationships/hyperlink" Target="https://drive.google.com/open?id=0BwJi-u8sfkVDUFJtQ25WSnRXanc" TargetMode="External"/><Relationship Id="rId31" Type="http://schemas.openxmlformats.org/officeDocument/2006/relationships/hyperlink" Target="https://drive.google.com/open?id=0BwJi-u8sfkVDTGFGX1JpdVE2VWM" TargetMode="External"/><Relationship Id="rId30" Type="http://schemas.openxmlformats.org/officeDocument/2006/relationships/hyperlink" Target="https://drive.google.com/open?id=0BwJi-u8sfkVDWGtNanNQV3FELVU" TargetMode="External"/><Relationship Id="rId11" Type="http://schemas.openxmlformats.org/officeDocument/2006/relationships/hyperlink" Target="https://drive.google.com/open?id=0BwJi-u8sfkVDd3lveGxOODZwQnM" TargetMode="External"/><Relationship Id="rId33" Type="http://schemas.openxmlformats.org/officeDocument/2006/relationships/footer" Target="footer1.xml"/><Relationship Id="rId10" Type="http://schemas.openxmlformats.org/officeDocument/2006/relationships/hyperlink" Target="https://drive.google.com/open?id=0BwJi-u8sfkVDa3M5a1lfQTUyNjA" TargetMode="External"/><Relationship Id="rId32" Type="http://schemas.openxmlformats.org/officeDocument/2006/relationships/header" Target="header1.xml"/><Relationship Id="rId13" Type="http://schemas.openxmlformats.org/officeDocument/2006/relationships/hyperlink" Target="https://drive.google.com/open?id=0BwJi-u8sfkVDYjA4WjZCWlRaMFE" TargetMode="External"/><Relationship Id="rId12" Type="http://schemas.openxmlformats.org/officeDocument/2006/relationships/hyperlink" Target="https://drive.google.com/open?id=0BwJi-u8sfkVDVGtYYmYxMUxQYzQ" TargetMode="External"/><Relationship Id="rId15" Type="http://schemas.openxmlformats.org/officeDocument/2006/relationships/hyperlink" Target="https://drive.google.com/open?id=0BwJi-u8sfkVDMTR6TzdzbEZuVzg" TargetMode="External"/><Relationship Id="rId14" Type="http://schemas.openxmlformats.org/officeDocument/2006/relationships/hyperlink" Target="https://drive.google.com/open?id=0BwJi-u8sfkVDX0xCc01WRGExZTA" TargetMode="External"/><Relationship Id="rId17" Type="http://schemas.openxmlformats.org/officeDocument/2006/relationships/hyperlink" Target="https://drive.google.com/open?id=0BwJi-u8sfkVDV0hGQkluVVdwa00" TargetMode="External"/><Relationship Id="rId16" Type="http://schemas.openxmlformats.org/officeDocument/2006/relationships/hyperlink" Target="https://drive.google.com/open?id=0BwJi-u8sfkVDZklEaktIXzNleGM" TargetMode="External"/><Relationship Id="rId19" Type="http://schemas.openxmlformats.org/officeDocument/2006/relationships/hyperlink" Target="https://drive.google.com/open?id=0BwJi-u8sfkVDS25FTGh4SEJ0SGM" TargetMode="External"/><Relationship Id="rId18" Type="http://schemas.openxmlformats.org/officeDocument/2006/relationships/hyperlink" Target="https://drive.google.com/open?id=0BwJi-u8sfkVDS25FTGh4SEJ0S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