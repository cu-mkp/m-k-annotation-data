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commentRangeStart w:id="0"/>
      <w:r w:rsidDel="00000000" w:rsidR="00000000" w:rsidRPr="00000000">
        <w:rPr>
          <w:rtl w:val="0"/>
        </w:rPr>
        <w:t xml:space="preserve">p</w:t>
      </w:r>
      <w:commentRangeEnd w:id="0"/>
      <w:r w:rsidDel="00000000" w:rsidR="00000000" w:rsidRPr="00000000">
        <w:commentReference w:id="0"/>
      </w:r>
      <w:r w:rsidDel="00000000" w:rsidR="00000000" w:rsidRPr="00000000">
        <w:rPr>
          <w:rtl w:val="0"/>
        </w:rPr>
        <w:t xml:space="preserve">048</w:t>
      </w:r>
      <w:commentRangeStart w:id="1"/>
      <w:r w:rsidDel="00000000" w:rsidR="00000000" w:rsidRPr="00000000">
        <w:rPr>
          <w:rtl w:val="0"/>
        </w:rPr>
        <w:t xml:space="preserv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rPr>
      </w:pPr>
      <w:r w:rsidDel="00000000" w:rsidR="00000000" w:rsidRPr="00000000">
        <w:rPr>
          <w:rFonts w:ascii="Times New Roman" w:cs="Times New Roman" w:eastAsia="Times New Roman" w:hAnsi="Times New Roman"/>
          <w:b w:val="0"/>
          <w:sz w:val="24"/>
          <w:szCs w:val="24"/>
          <w:u w:val="single"/>
          <w:rtl w:val="0"/>
        </w:rPr>
        <w:t xml:space="preserve">Excellent Mustard, 48r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Diana Mellon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At first glance, the recipe for mustard in BnF. Ms. Fr. 640 appears to be one of very few culinary recipes in the manuscript. This recipe lies beneath a drawing showing the design of an oven for melting metals,</w:t>
      </w:r>
      <w:ins w:author="Hannah Elmer" w:id="0" w:date="2017-01-02T12:48:06Z">
        <w:r w:rsidDel="00000000" w:rsidR="00000000" w:rsidRPr="00000000">
          <w:rPr>
            <w:rFonts w:ascii="Times New Roman" w:cs="Times New Roman" w:eastAsia="Times New Roman" w:hAnsi="Times New Roman"/>
            <w:b w:val="0"/>
            <w:sz w:val="24"/>
            <w:szCs w:val="24"/>
            <w:rtl w:val="0"/>
          </w:rPr>
          <w:t xml:space="preserve"> and</w:t>
        </w:r>
      </w:ins>
      <w:r w:rsidDel="00000000" w:rsidR="00000000" w:rsidRPr="00000000">
        <w:rPr>
          <w:rFonts w:ascii="Times New Roman" w:cs="Times New Roman" w:eastAsia="Times New Roman" w:hAnsi="Times New Roman"/>
          <w:b w:val="0"/>
          <w:sz w:val="24"/>
          <w:szCs w:val="24"/>
          <w:rtl w:val="0"/>
        </w:rPr>
        <w:t xml:space="preserve"> between</w:t>
      </w:r>
      <w:ins w:author="Hannah Elmer" w:id="1" w:date="2017-01-02T12:48:07Z">
        <w:r w:rsidDel="00000000" w:rsidR="00000000" w:rsidRPr="00000000">
          <w:rPr>
            <w:rFonts w:ascii="Times New Roman" w:cs="Times New Roman" w:eastAsia="Times New Roman" w:hAnsi="Times New Roman"/>
            <w:b w:val="0"/>
            <w:sz w:val="24"/>
            <w:szCs w:val="24"/>
            <w:rtl w:val="0"/>
          </w:rPr>
          <w:t xml:space="preserve"> two sets of</w:t>
        </w:r>
      </w:ins>
      <w:r w:rsidDel="00000000" w:rsidR="00000000" w:rsidRPr="00000000">
        <w:rPr>
          <w:rFonts w:ascii="Times New Roman" w:cs="Times New Roman" w:eastAsia="Times New Roman" w:hAnsi="Times New Roman"/>
          <w:b w:val="0"/>
          <w:sz w:val="24"/>
          <w:szCs w:val="24"/>
          <w:rtl w:val="0"/>
        </w:rPr>
        <w:t xml:space="preserve"> instructions</w:t>
      </w:r>
      <w:ins w:author="Hannah Elmer" w:id="2" w:date="2017-01-02T12:48:16Z">
        <w:r w:rsidDel="00000000" w:rsidR="00000000" w:rsidRPr="00000000">
          <w:rPr>
            <w:rFonts w:ascii="Times New Roman" w:cs="Times New Roman" w:eastAsia="Times New Roman" w:hAnsi="Times New Roman"/>
            <w:b w:val="0"/>
            <w:sz w:val="24"/>
            <w:szCs w:val="24"/>
            <w:rtl w:val="0"/>
          </w:rPr>
          <w:t xml:space="preserve">--</w:t>
        </w:r>
      </w:ins>
      <w:del w:author="Hannah Elmer" w:id="2" w:date="2017-01-02T12:48:16Z">
        <w:r w:rsidDel="00000000" w:rsidR="00000000" w:rsidRPr="00000000">
          <w:rPr>
            <w:rFonts w:ascii="Times New Roman" w:cs="Times New Roman" w:eastAsia="Times New Roman" w:hAnsi="Times New Roman"/>
            <w:b w:val="0"/>
            <w:sz w:val="24"/>
            <w:szCs w:val="24"/>
            <w:rtl w:val="0"/>
          </w:rPr>
          <w:delText xml:space="preserve"> </w:delText>
        </w:r>
      </w:del>
      <w:del w:author="Hannah Elmer" w:id="3" w:date="2017-01-02T12:48:22Z">
        <w:r w:rsidDel="00000000" w:rsidR="00000000" w:rsidRPr="00000000">
          <w:rPr>
            <w:rFonts w:ascii="Times New Roman" w:cs="Times New Roman" w:eastAsia="Times New Roman" w:hAnsi="Times New Roman"/>
            <w:b w:val="0"/>
            <w:sz w:val="24"/>
            <w:szCs w:val="24"/>
            <w:rtl w:val="0"/>
          </w:rPr>
          <w:delText xml:space="preserve">on </w:delText>
        </w:r>
      </w:del>
      <w:r w:rsidDel="00000000" w:rsidR="00000000" w:rsidRPr="00000000">
        <w:rPr>
          <w:rFonts w:ascii="Times New Roman" w:cs="Times New Roman" w:eastAsia="Times New Roman" w:hAnsi="Times New Roman"/>
          <w:b w:val="0"/>
          <w:sz w:val="24"/>
          <w:szCs w:val="24"/>
          <w:rtl w:val="0"/>
        </w:rPr>
        <w:t xml:space="preserve">how to cure a dog of mange</w:t>
      </w:r>
      <w:del w:author="Hannah Elmer" w:id="4" w:date="2017-01-02T12:48:43Z">
        <w:r w:rsidDel="00000000" w:rsidR="00000000" w:rsidRPr="00000000">
          <w:rPr>
            <w:rFonts w:ascii="Times New Roman" w:cs="Times New Roman" w:eastAsia="Times New Roman" w:hAnsi="Times New Roman"/>
            <w:b w:val="0"/>
            <w:sz w:val="24"/>
            <w:szCs w:val="24"/>
            <w:rtl w:val="0"/>
          </w:rPr>
          <w:delText xml:space="preserve">,</w:delText>
        </w:r>
      </w:del>
      <w:r w:rsidDel="00000000" w:rsidR="00000000" w:rsidRPr="00000000">
        <w:rPr>
          <w:rFonts w:ascii="Times New Roman" w:cs="Times New Roman" w:eastAsia="Times New Roman" w:hAnsi="Times New Roman"/>
          <w:b w:val="0"/>
          <w:sz w:val="24"/>
          <w:szCs w:val="24"/>
          <w:rtl w:val="0"/>
        </w:rPr>
        <w:t xml:space="preserve"> </w:t>
      </w:r>
      <w:ins w:author="Hannah Elmer" w:id="5" w:date="2017-01-02T12:48:47Z">
        <w:r w:rsidDel="00000000" w:rsidR="00000000" w:rsidRPr="00000000">
          <w:rPr>
            <w:rFonts w:ascii="Times New Roman" w:cs="Times New Roman" w:eastAsia="Times New Roman" w:hAnsi="Times New Roman"/>
            <w:b w:val="0"/>
            <w:sz w:val="24"/>
            <w:szCs w:val="24"/>
            <w:rtl w:val="0"/>
          </w:rPr>
          <w:t xml:space="preserve">(</w:t>
        </w:r>
      </w:ins>
      <w:r w:rsidDel="00000000" w:rsidR="00000000" w:rsidRPr="00000000">
        <w:rPr>
          <w:rFonts w:ascii="Times New Roman" w:cs="Times New Roman" w:eastAsia="Times New Roman" w:hAnsi="Times New Roman"/>
          <w:b w:val="0"/>
          <w:sz w:val="24"/>
          <w:szCs w:val="24"/>
          <w:rtl w:val="0"/>
        </w:rPr>
        <w:t xml:space="preserve">above</w:t>
      </w:r>
      <w:ins w:author="Hannah Elmer" w:id="6" w:date="2017-01-02T12:48:50Z">
        <w:r w:rsidDel="00000000" w:rsidR="00000000" w:rsidRPr="00000000">
          <w:rPr>
            <w:rFonts w:ascii="Times New Roman" w:cs="Times New Roman" w:eastAsia="Times New Roman" w:hAnsi="Times New Roman"/>
            <w:b w:val="0"/>
            <w:sz w:val="24"/>
            <w:szCs w:val="24"/>
            <w:rtl w:val="0"/>
          </w:rPr>
          <w:t xml:space="preserve">)</w:t>
        </w:r>
      </w:ins>
      <w:r w:rsidDel="00000000" w:rsidR="00000000" w:rsidRPr="00000000">
        <w:rPr>
          <w:rFonts w:ascii="Times New Roman" w:cs="Times New Roman" w:eastAsia="Times New Roman" w:hAnsi="Times New Roman"/>
          <w:b w:val="0"/>
          <w:sz w:val="24"/>
          <w:szCs w:val="24"/>
          <w:rtl w:val="0"/>
        </w:rPr>
        <w:t xml:space="preserve"> and how to stuff animals and birds</w:t>
      </w:r>
      <w:del w:author="Hannah Elmer" w:id="7" w:date="2017-01-02T12:48:54Z">
        <w:r w:rsidDel="00000000" w:rsidR="00000000" w:rsidRPr="00000000">
          <w:rPr>
            <w:rFonts w:ascii="Times New Roman" w:cs="Times New Roman" w:eastAsia="Times New Roman" w:hAnsi="Times New Roman"/>
            <w:b w:val="0"/>
            <w:sz w:val="24"/>
            <w:szCs w:val="24"/>
            <w:rtl w:val="0"/>
          </w:rPr>
          <w:delText xml:space="preserve">,</w:delText>
        </w:r>
      </w:del>
      <w:ins w:author="Hannah Elmer" w:id="7" w:date="2017-01-02T12:48:54Z">
        <w:r w:rsidDel="00000000" w:rsidR="00000000" w:rsidRPr="00000000">
          <w:rPr>
            <w:rFonts w:ascii="Times New Roman" w:cs="Times New Roman" w:eastAsia="Times New Roman" w:hAnsi="Times New Roman"/>
            <w:b w:val="0"/>
            <w:sz w:val="24"/>
            <w:szCs w:val="24"/>
            <w:rtl w:val="0"/>
          </w:rPr>
          <w:t xml:space="preserve"> (</w:t>
        </w:r>
      </w:ins>
      <w:del w:author="Hannah Elmer" w:id="7" w:date="2017-01-02T12:48:54Z">
        <w:r w:rsidDel="00000000" w:rsidR="00000000" w:rsidRPr="00000000">
          <w:rPr>
            <w:rFonts w:ascii="Times New Roman" w:cs="Times New Roman" w:eastAsia="Times New Roman" w:hAnsi="Times New Roman"/>
            <w:b w:val="0"/>
            <w:sz w:val="24"/>
            <w:szCs w:val="24"/>
            <w:rtl w:val="0"/>
          </w:rPr>
          <w:delText xml:space="preserve"> </w:delText>
        </w:r>
      </w:del>
      <w:r w:rsidDel="00000000" w:rsidR="00000000" w:rsidRPr="00000000">
        <w:rPr>
          <w:rFonts w:ascii="Times New Roman" w:cs="Times New Roman" w:eastAsia="Times New Roman" w:hAnsi="Times New Roman"/>
          <w:b w:val="0"/>
          <w:sz w:val="24"/>
          <w:szCs w:val="24"/>
          <w:rtl w:val="0"/>
        </w:rPr>
        <w:t xml:space="preserve">below</w:t>
      </w:r>
      <w:ins w:author="Hannah Elmer" w:id="8" w:date="2017-01-02T12:49:01Z">
        <w:r w:rsidDel="00000000" w:rsidR="00000000" w:rsidRPr="00000000">
          <w:rPr>
            <w:rFonts w:ascii="Times New Roman" w:cs="Times New Roman" w:eastAsia="Times New Roman" w:hAnsi="Times New Roman"/>
            <w:b w:val="0"/>
            <w:sz w:val="24"/>
            <w:szCs w:val="24"/>
            <w:rtl w:val="0"/>
          </w:rPr>
          <w:t xml:space="preserve">)</w:t>
        </w:r>
      </w:ins>
      <w:r w:rsidDel="00000000" w:rsidR="00000000" w:rsidRPr="00000000">
        <w:rPr>
          <w:rFonts w:ascii="Times New Roman" w:cs="Times New Roman" w:eastAsia="Times New Roman" w:hAnsi="Times New Roman"/>
          <w:b w:val="0"/>
          <w:sz w:val="24"/>
          <w:szCs w:val="24"/>
          <w:rtl w:val="0"/>
        </w:rPr>
        <w:t xml:space="preserve">. Other “culinary” recipes in the manuscript include those for vinegar (40r) and “Vin brusle et sucre” [</w:t>
      </w:r>
      <w:r w:rsidDel="00000000" w:rsidR="00000000" w:rsidRPr="00000000">
        <w:rPr>
          <w:rtl w:val="0"/>
        </w:rPr>
        <w:t xml:space="preserve">“</w:t>
      </w:r>
      <w:r w:rsidDel="00000000" w:rsidR="00000000" w:rsidRPr="00000000">
        <w:rPr>
          <w:rFonts w:ascii="Times New Roman" w:cs="Times New Roman" w:eastAsia="Times New Roman" w:hAnsi="Times New Roman"/>
          <w:b w:val="0"/>
          <w:sz w:val="24"/>
          <w:szCs w:val="24"/>
          <w:rtl w:val="0"/>
        </w:rPr>
        <w:t xml:space="preserve">Burned and sweet wine</w:t>
      </w:r>
      <w:r w:rsidDel="00000000" w:rsidR="00000000" w:rsidRPr="00000000">
        <w:rPr>
          <w:rtl w:val="0"/>
        </w:rPr>
        <w:t xml:space="preserve">”</w:t>
      </w:r>
      <w:r w:rsidDel="00000000" w:rsidR="00000000" w:rsidRPr="00000000">
        <w:rPr>
          <w:rFonts w:ascii="Times New Roman" w:cs="Times New Roman" w:eastAsia="Times New Roman" w:hAnsi="Times New Roman"/>
          <w:b w:val="0"/>
          <w:sz w:val="24"/>
          <w:szCs w:val="24"/>
          <w:rtl w:val="0"/>
        </w:rPr>
        <w:t xml:space="preserve">] (71r). Most of the “food” recipes in the manuscript are actually related to food preservation (16v, 50r, 98v) or medicines (7v, 20v, 37r, 47r, 77r). For example, “Medecine pour lestomach qui leschaufe et desopile le foye” [“Medicine for the stomach which warms it [stomach] and unstops the liver”] (37r) is an opiate which clears gas and phlegm and heals the stomach. There are also several recipes related to keeping fruit- or nut-bearing trees. A cursory look through the manuscript’s entries translated so far left us wondering why the author-practitioner had included this particular food recipe in a compilation largely focused on other bodies of knowledge. While his curiosity was clearly wide-ranging, it does not seem to have extended to the vast body of culinary knowledge that was likely available to him. Why mustard then?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Mustard is mentioned elsewhere in the manuscript as a point of reference for the desired thicknesses of different substances (89v, 113v, 121v). These instances suggest that mustard had a relatively consistent viscosity that the target reader, if we can speak of one, would have been familiar with. These three non-culinary recipes in BnF. Ms. Fr. 640 helped us form a clearer image of what our reconstructed mustard should look and feel like—a spreadable paste thicker than sauce. Still, the main early modern uses and qualities of mustard were unclear to us before beginning our experimentation and research.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 we ground our yellow mustard seeds by hand in a marble mortar with a marble pestle, we noticed no spicy smell wafting up towards our faces, only the physical challenge of breaking each tiny, firm seed open and pulverizing it.</w:t>
      </w:r>
      <w:r w:rsidDel="00000000" w:rsidR="00000000" w:rsidRPr="00000000">
        <w:rPr>
          <w:rFonts w:ascii="Times New Roman" w:cs="Times New Roman" w:eastAsia="Times New Roman" w:hAnsi="Times New Roman"/>
          <w:b w:val="0"/>
          <w:sz w:val="24"/>
          <w:szCs w:val="24"/>
          <w:vertAlign w:val="superscript"/>
        </w:rPr>
        <w:footnoteReference w:customMarkFollows="0" w:id="0"/>
      </w:r>
      <w:r w:rsidDel="00000000" w:rsidR="00000000" w:rsidRPr="00000000">
        <w:rPr>
          <w:rFonts w:ascii="Times New Roman" w:cs="Times New Roman" w:eastAsia="Times New Roman" w:hAnsi="Times New Roman"/>
          <w:b w:val="0"/>
          <w:sz w:val="24"/>
          <w:szCs w:val="24"/>
          <w:rtl w:val="0"/>
        </w:rPr>
        <w:t xml:space="preserve"> [</w:t>
      </w:r>
      <w:hyperlink r:id="rId8">
        <w:r w:rsidDel="00000000" w:rsidR="00000000" w:rsidRPr="00000000">
          <w:rPr>
            <w:rFonts w:ascii="Times New Roman" w:cs="Times New Roman" w:eastAsia="Times New Roman" w:hAnsi="Times New Roman"/>
            <w:b w:val="0"/>
            <w:color w:val="1155cc"/>
            <w:sz w:val="24"/>
            <w:szCs w:val="24"/>
            <w:u w:val="single"/>
            <w:rtl w:val="0"/>
          </w:rPr>
          <w:t xml:space="preserve">Fig. 1</w:t>
        </w:r>
      </w:hyperlink>
      <w:r w:rsidDel="00000000" w:rsidR="00000000" w:rsidRPr="00000000">
        <w:rPr>
          <w:rFonts w:ascii="Times New Roman" w:cs="Times New Roman" w:eastAsia="Times New Roman" w:hAnsi="Times New Roman"/>
          <w:b w:val="0"/>
          <w:sz w:val="24"/>
          <w:szCs w:val="24"/>
          <w:rtl w:val="0"/>
        </w:rPr>
        <w:t xml:space="preserve">, grinding mustard seeds] The ground cinnamon and clove, added to dried bread, smelled familiarly warm and aromatic. [</w:t>
      </w:r>
      <w:hyperlink r:id="rId9">
        <w:r w:rsidDel="00000000" w:rsidR="00000000" w:rsidRPr="00000000">
          <w:rPr>
            <w:rFonts w:ascii="Times New Roman" w:cs="Times New Roman" w:eastAsia="Times New Roman" w:hAnsi="Times New Roman"/>
            <w:b w:val="0"/>
            <w:color w:val="1155cc"/>
            <w:sz w:val="24"/>
            <w:szCs w:val="24"/>
            <w:u w:val="single"/>
            <w:rtl w:val="0"/>
          </w:rPr>
          <w:t xml:space="preserve">Fig. 2</w:t>
        </w:r>
      </w:hyperlink>
      <w:r w:rsidDel="00000000" w:rsidR="00000000" w:rsidRPr="00000000">
        <w:rPr>
          <w:rFonts w:ascii="Times New Roman" w:cs="Times New Roman" w:eastAsia="Times New Roman" w:hAnsi="Times New Roman"/>
          <w:b w:val="0"/>
          <w:sz w:val="24"/>
          <w:szCs w:val="24"/>
          <w:rtl w:val="0"/>
        </w:rPr>
        <w:t xml:space="preserve">, bread and spices] In our first trial, we used red wine to soak our spiced bread; our second trial was tripartite in that we used Concord grape juice, muscat wine, and red wine for three different mustard variations. [</w:t>
      </w:r>
      <w:hyperlink r:id="rId10">
        <w:r w:rsidDel="00000000" w:rsidR="00000000" w:rsidRPr="00000000">
          <w:rPr>
            <w:rFonts w:ascii="Times New Roman" w:cs="Times New Roman" w:eastAsia="Times New Roman" w:hAnsi="Times New Roman"/>
            <w:b w:val="0"/>
            <w:color w:val="1155cc"/>
            <w:sz w:val="24"/>
            <w:szCs w:val="24"/>
            <w:u w:val="single"/>
            <w:rtl w:val="0"/>
          </w:rPr>
          <w:t xml:space="preserve">Fig. 3</w:t>
        </w:r>
      </w:hyperlink>
      <w:r w:rsidDel="00000000" w:rsidR="00000000" w:rsidRPr="00000000">
        <w:rPr>
          <w:rFonts w:ascii="Times New Roman" w:cs="Times New Roman" w:eastAsia="Times New Roman" w:hAnsi="Times New Roman"/>
          <w:b w:val="0"/>
          <w:sz w:val="24"/>
          <w:szCs w:val="24"/>
          <w:rtl w:val="0"/>
        </w:rPr>
        <w:t xml:space="preserve">, three mustard varieties in progress] In all cases, shortly after the spiced liquids combined with the mustard seeds, we were able to smell the pungent seeds. [</w:t>
      </w:r>
      <w:hyperlink r:id="rId11">
        <w:r w:rsidDel="00000000" w:rsidR="00000000" w:rsidRPr="00000000">
          <w:rPr>
            <w:rFonts w:ascii="Times New Roman" w:cs="Times New Roman" w:eastAsia="Times New Roman" w:hAnsi="Times New Roman"/>
            <w:b w:val="0"/>
            <w:color w:val="1155cc"/>
            <w:sz w:val="24"/>
            <w:szCs w:val="24"/>
            <w:u w:val="single"/>
            <w:rtl w:val="0"/>
          </w:rPr>
          <w:t xml:space="preserve">Fig. 4</w:t>
        </w:r>
      </w:hyperlink>
      <w:r w:rsidDel="00000000" w:rsidR="00000000" w:rsidRPr="00000000">
        <w:rPr>
          <w:rFonts w:ascii="Times New Roman" w:cs="Times New Roman" w:eastAsia="Times New Roman" w:hAnsi="Times New Roman"/>
          <w:b w:val="0"/>
          <w:sz w:val="24"/>
          <w:szCs w:val="24"/>
          <w:rtl w:val="0"/>
        </w:rPr>
        <w:t xml:space="preserve">, combining ingredients] The initial smell was incredibly sweet due to the sugars in the liquids combined with cinnamon and clove, spices we associate with sweet foods and drinks. This eventually gave way to the stronger, stinging smell of mustard.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After tasting it, our first batch of mustard seemed to remain present as a burning sensation in our mouths, throats and stomachs far longer than we desired. We later related this tingling to the early modern belief that mustard, when applied topically, could draw diseases to the skin’s surface so that other medicines could access them.</w:t>
      </w:r>
      <w:r w:rsidDel="00000000" w:rsidR="00000000" w:rsidRPr="00000000">
        <w:rPr>
          <w:rFonts w:ascii="Times New Roman" w:cs="Times New Roman" w:eastAsia="Times New Roman" w:hAnsi="Times New Roman"/>
          <w:b w:val="0"/>
          <w:sz w:val="24"/>
          <w:szCs w:val="24"/>
          <w:vertAlign w:val="superscript"/>
        </w:rPr>
        <w:footnoteReference w:customMarkFollows="0" w:id="1"/>
      </w:r>
      <w:r w:rsidDel="00000000" w:rsidR="00000000" w:rsidRPr="00000000">
        <w:rPr>
          <w:rFonts w:ascii="Times New Roman" w:cs="Times New Roman" w:eastAsia="Times New Roman" w:hAnsi="Times New Roman"/>
          <w:b w:val="0"/>
          <w:sz w:val="24"/>
          <w:szCs w:val="24"/>
          <w:rtl w:val="0"/>
        </w:rPr>
        <w:t xml:space="preserve"> Subsequent batches of mustard made with the three different liquids mentioned above varied in color and flavor. The mustard made with muscat wine differed from the other two samples primarily in color—it had a golden color familiar to us from contemporary mustard. [</w:t>
      </w:r>
      <w:hyperlink r:id="rId12">
        <w:r w:rsidDel="00000000" w:rsidR="00000000" w:rsidRPr="00000000">
          <w:rPr>
            <w:rFonts w:ascii="Times New Roman" w:cs="Times New Roman" w:eastAsia="Times New Roman" w:hAnsi="Times New Roman"/>
            <w:b w:val="0"/>
            <w:color w:val="1155cc"/>
            <w:sz w:val="24"/>
            <w:szCs w:val="24"/>
            <w:u w:val="single"/>
            <w:rtl w:val="0"/>
          </w:rPr>
          <w:t xml:space="preserve">Fig. 5</w:t>
        </w:r>
      </w:hyperlink>
      <w:r w:rsidDel="00000000" w:rsidR="00000000" w:rsidRPr="00000000">
        <w:rPr>
          <w:rFonts w:ascii="Times New Roman" w:cs="Times New Roman" w:eastAsia="Times New Roman" w:hAnsi="Times New Roman"/>
          <w:b w:val="0"/>
          <w:sz w:val="24"/>
          <w:szCs w:val="24"/>
          <w:rtl w:val="0"/>
        </w:rPr>
        <w:t xml:space="preserve">, muscat wine mustard] Its flavor was milder than the red wine mustard but sharper than the Concord grape juice mustard. [</w:t>
      </w:r>
      <w:hyperlink r:id="rId13">
        <w:r w:rsidDel="00000000" w:rsidR="00000000" w:rsidRPr="00000000">
          <w:rPr>
            <w:rFonts w:ascii="Times New Roman" w:cs="Times New Roman" w:eastAsia="Times New Roman" w:hAnsi="Times New Roman"/>
            <w:b w:val="0"/>
            <w:color w:val="1155cc"/>
            <w:sz w:val="24"/>
            <w:szCs w:val="24"/>
            <w:u w:val="single"/>
            <w:rtl w:val="0"/>
          </w:rPr>
          <w:t xml:space="preserve">Fig. 6</w:t>
        </w:r>
      </w:hyperlink>
      <w:r w:rsidDel="00000000" w:rsidR="00000000" w:rsidRPr="00000000">
        <w:rPr>
          <w:rFonts w:ascii="Times New Roman" w:cs="Times New Roman" w:eastAsia="Times New Roman" w:hAnsi="Times New Roman"/>
          <w:b w:val="0"/>
          <w:sz w:val="24"/>
          <w:szCs w:val="24"/>
          <w:rtl w:val="0"/>
        </w:rPr>
        <w:t xml:space="preserve">, three finished mustard varieties]</w:t>
        <w:tab/>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few clues helped us clarify certain aspects of the recipe we were taking on. First,</w:t>
      </w:r>
      <w:ins w:author="Hannah Elmer" w:id="9" w:date="2017-01-02T13:10:47Z">
        <w:commentRangeStart w:id="2"/>
        <w:r w:rsidDel="00000000" w:rsidR="00000000" w:rsidRPr="00000000">
          <w:rPr>
            <w:rFonts w:ascii="Times New Roman" w:cs="Times New Roman" w:eastAsia="Times New Roman" w:hAnsi="Times New Roman"/>
            <w:b w:val="0"/>
            <w:sz w:val="24"/>
            <w:szCs w:val="24"/>
            <w:rtl w:val="0"/>
          </w:rPr>
          <w:t xml:space="preserve"> we considered</w:t>
        </w:r>
      </w:ins>
      <w:commentRangeEnd w:id="2"/>
      <w:r w:rsidDel="00000000" w:rsidR="00000000" w:rsidRPr="00000000">
        <w:commentReference w:id="2"/>
      </w:r>
      <w:r w:rsidDel="00000000" w:rsidR="00000000" w:rsidRPr="00000000">
        <w:rPr>
          <w:rFonts w:ascii="Times New Roman" w:cs="Times New Roman" w:eastAsia="Times New Roman" w:hAnsi="Times New Roman"/>
          <w:b w:val="0"/>
          <w:sz w:val="24"/>
          <w:szCs w:val="24"/>
          <w:rtl w:val="0"/>
        </w:rPr>
        <w:t xml:space="preserve"> the suggestion about the consistency, mentioned above. After our first trial, we noticed that the mustard seeds might make a more consistent and finer powder if the seed husks were removed, [</w:t>
      </w:r>
      <w:hyperlink r:id="rId14">
        <w:r w:rsidDel="00000000" w:rsidR="00000000" w:rsidRPr="00000000">
          <w:rPr>
            <w:rFonts w:ascii="Times New Roman" w:cs="Times New Roman" w:eastAsia="Times New Roman" w:hAnsi="Times New Roman"/>
            <w:b w:val="0"/>
            <w:color w:val="1155cc"/>
            <w:sz w:val="24"/>
            <w:szCs w:val="24"/>
            <w:u w:val="single"/>
            <w:rtl w:val="0"/>
          </w:rPr>
          <w:t xml:space="preserve">Fig. 7</w:t>
        </w:r>
      </w:hyperlink>
      <w:r w:rsidDel="00000000" w:rsidR="00000000" w:rsidRPr="00000000">
        <w:rPr>
          <w:rFonts w:ascii="Times New Roman" w:cs="Times New Roman" w:eastAsia="Times New Roman" w:hAnsi="Times New Roman"/>
          <w:b w:val="0"/>
          <w:sz w:val="24"/>
          <w:szCs w:val="24"/>
          <w:rtl w:val="0"/>
        </w:rPr>
        <w:t xml:space="preserve">, mustard seeds during grinding; </w:t>
      </w:r>
      <w:hyperlink r:id="rId15">
        <w:r w:rsidDel="00000000" w:rsidR="00000000" w:rsidRPr="00000000">
          <w:rPr>
            <w:rFonts w:ascii="Times New Roman" w:cs="Times New Roman" w:eastAsia="Times New Roman" w:hAnsi="Times New Roman"/>
            <w:b w:val="0"/>
            <w:color w:val="1155cc"/>
            <w:sz w:val="24"/>
            <w:szCs w:val="24"/>
            <w:u w:val="single"/>
            <w:rtl w:val="0"/>
          </w:rPr>
          <w:t xml:space="preserve">Fig. 11</w:t>
        </w:r>
      </w:hyperlink>
      <w:r w:rsidDel="00000000" w:rsidR="00000000" w:rsidRPr="00000000">
        <w:rPr>
          <w:rFonts w:ascii="Times New Roman" w:cs="Times New Roman" w:eastAsia="Times New Roman" w:hAnsi="Times New Roman"/>
          <w:b w:val="0"/>
          <w:sz w:val="24"/>
          <w:szCs w:val="24"/>
          <w:rtl w:val="0"/>
        </w:rPr>
        <w:t xml:space="preserve">, first mustard results] which was confirmed by Hugh Plat’s 1602 recipe for “Mustard Meale”: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810" w:righ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 is usuall in Venice to sell the meale of Mustarde in their markets as we do flower and meale in England: this meale by the addition of vinegar in two or three dayes becometh exceeding good mustard, but it would bee much stronger and finer, if the husks or huls were first divided by searce or boulter, which may easily bee don, if you drie your seeds against the fire before you grind them. The Dutch iron handmils, or an ordinarie pepper mill may serve for this purpose.</w:t>
      </w:r>
      <w:r w:rsidDel="00000000" w:rsidR="00000000" w:rsidRPr="00000000">
        <w:rPr>
          <w:rFonts w:ascii="Times New Roman" w:cs="Times New Roman" w:eastAsia="Times New Roman" w:hAnsi="Times New Roman"/>
          <w:b w:val="0"/>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1440" w:right="144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Based on this and our experiences in our first trial, we decided to sieve the husks from the seed kernels in our later trials, which gave us better results.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ab/>
        <w:t xml:space="preserve">In Plat’s recipe, we learned also that we might have saved time by using a hand-mill instead of a mortar and pestle. An illustration in Bartolomeo Scappi’s 1570 treatise </w:t>
      </w:r>
      <w:r w:rsidDel="00000000" w:rsidR="00000000" w:rsidRPr="00000000">
        <w:rPr>
          <w:rFonts w:ascii="Times New Roman" w:cs="Times New Roman" w:eastAsia="Times New Roman" w:hAnsi="Times New Roman"/>
          <w:b w:val="0"/>
          <w:i w:val="1"/>
          <w:sz w:val="24"/>
          <w:szCs w:val="24"/>
          <w:rtl w:val="0"/>
        </w:rPr>
        <w:t xml:space="preserve">Opera</w:t>
      </w:r>
      <w:r w:rsidDel="00000000" w:rsidR="00000000" w:rsidRPr="00000000">
        <w:rPr>
          <w:rFonts w:ascii="Times New Roman" w:cs="Times New Roman" w:eastAsia="Times New Roman" w:hAnsi="Times New Roman"/>
          <w:b w:val="0"/>
          <w:sz w:val="24"/>
          <w:szCs w:val="24"/>
          <w:rtl w:val="0"/>
        </w:rPr>
        <w:t xml:space="preserve"> shows a nutmeg grinder, [</w:t>
      </w:r>
      <w:hyperlink r:id="rId16">
        <w:r w:rsidDel="00000000" w:rsidR="00000000" w:rsidRPr="00000000">
          <w:rPr>
            <w:rFonts w:ascii="Times New Roman" w:cs="Times New Roman" w:eastAsia="Times New Roman" w:hAnsi="Times New Roman"/>
            <w:b w:val="0"/>
            <w:color w:val="1155cc"/>
            <w:sz w:val="24"/>
            <w:szCs w:val="24"/>
            <w:u w:val="single"/>
            <w:rtl w:val="0"/>
          </w:rPr>
          <w:t xml:space="preserve">Fig. 8</w:t>
        </w:r>
      </w:hyperlink>
      <w:r w:rsidDel="00000000" w:rsidR="00000000" w:rsidRPr="00000000">
        <w:rPr>
          <w:rFonts w:ascii="Times New Roman" w:cs="Times New Roman" w:eastAsia="Times New Roman" w:hAnsi="Times New Roman"/>
          <w:b w:val="0"/>
          <w:sz w:val="24"/>
          <w:szCs w:val="24"/>
          <w:rtl w:val="0"/>
        </w:rPr>
        <w:t xml:space="preserve">, Scappi’s nutmeg grinder] suggesting that specialized grinding tools were available, and a recipe for “</w:t>
      </w:r>
      <w:commentRangeStart w:id="3"/>
      <w:r w:rsidDel="00000000" w:rsidR="00000000" w:rsidRPr="00000000">
        <w:rPr>
          <w:rFonts w:ascii="Times New Roman" w:cs="Times New Roman" w:eastAsia="Times New Roman" w:hAnsi="Times New Roman"/>
          <w:b w:val="0"/>
          <w:sz w:val="24"/>
          <w:szCs w:val="24"/>
          <w:rtl w:val="0"/>
        </w:rPr>
        <w:t xml:space="preserve">Terre fondue des potiers”</w:t>
      </w:r>
      <w:commentRangeEnd w:id="3"/>
      <w:r w:rsidDel="00000000" w:rsidR="00000000" w:rsidRPr="00000000">
        <w:commentReference w:id="3"/>
      </w:r>
      <w:r w:rsidDel="00000000" w:rsidR="00000000" w:rsidRPr="00000000">
        <w:rPr>
          <w:rFonts w:ascii="Times New Roman" w:cs="Times New Roman" w:eastAsia="Times New Roman" w:hAnsi="Times New Roman"/>
          <w:b w:val="0"/>
          <w:sz w:val="24"/>
          <w:szCs w:val="24"/>
          <w:rtl w:val="0"/>
        </w:rPr>
        <w:t xml:space="preserve"> (90v) in our manuscript makes use of a “moulin de moustard,” or “mustard mill.”</w:t>
      </w:r>
      <w:r w:rsidDel="00000000" w:rsidR="00000000" w:rsidRPr="00000000">
        <w:rPr>
          <w:rFonts w:ascii="Times New Roman" w:cs="Times New Roman" w:eastAsia="Times New Roman" w:hAnsi="Times New Roman"/>
          <w:b w:val="0"/>
          <w:sz w:val="24"/>
          <w:szCs w:val="24"/>
          <w:vertAlign w:val="superscript"/>
        </w:rPr>
        <w:footnoteReference w:customMarkFollows="0" w:id="3"/>
      </w:r>
      <w:r w:rsidDel="00000000" w:rsidR="00000000" w:rsidRPr="00000000">
        <w:rPr>
          <w:rFonts w:ascii="Times New Roman" w:cs="Times New Roman" w:eastAsia="Times New Roman" w:hAnsi="Times New Roman"/>
          <w:b w:val="0"/>
          <w:sz w:val="24"/>
          <w:szCs w:val="24"/>
          <w:rtl w:val="0"/>
        </w:rPr>
        <w:t xml:space="preserve"> A second image in Scappi’s treatise helped us imagine what “lestamine” [“a cloth strainer”] mentioned in our recipe might look like [</w:t>
      </w:r>
      <w:hyperlink r:id="rId17">
        <w:r w:rsidDel="00000000" w:rsidR="00000000" w:rsidRPr="00000000">
          <w:rPr>
            <w:rFonts w:ascii="Times New Roman" w:cs="Times New Roman" w:eastAsia="Times New Roman" w:hAnsi="Times New Roman"/>
            <w:b w:val="0"/>
            <w:color w:val="1155cc"/>
            <w:sz w:val="24"/>
            <w:szCs w:val="24"/>
            <w:u w:val="single"/>
            <w:rtl w:val="0"/>
          </w:rPr>
          <w:t xml:space="preserve">Fig. 12</w:t>
        </w:r>
      </w:hyperlink>
      <w:r w:rsidDel="00000000" w:rsidR="00000000" w:rsidRPr="00000000">
        <w:rPr>
          <w:rFonts w:ascii="Times New Roman" w:cs="Times New Roman" w:eastAsia="Times New Roman" w:hAnsi="Times New Roman"/>
          <w:b w:val="0"/>
          <w:sz w:val="24"/>
          <w:szCs w:val="24"/>
          <w:rtl w:val="0"/>
        </w:rPr>
        <w:t xml:space="preserve">, Scappi’s cloth strainer]. We used a cotton cheesecloth, single or doubled-up depending on the thickness of our liquid, as a readily available modern substitute for a tammy cloth.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Our greatest challenges in executing the author-practitioner’s recipe for mustard consisted in establishing the correct proportions of liquid to dry ingredients and in understanding how long to leave the spiced bread in this liquid to achieve the </w:t>
      </w:r>
      <w:del w:author="Hannah Elmer" w:id="10" w:date="2017-01-02T13:23:33Z">
        <w:r w:rsidDel="00000000" w:rsidR="00000000" w:rsidRPr="00000000">
          <w:rPr>
            <w:rFonts w:ascii="Times New Roman" w:cs="Times New Roman" w:eastAsia="Times New Roman" w:hAnsi="Times New Roman"/>
            <w:b w:val="0"/>
            <w:sz w:val="24"/>
            <w:szCs w:val="24"/>
            <w:rtl w:val="0"/>
          </w:rPr>
          <w:delText xml:space="preserve">exact </w:delText>
        </w:r>
      </w:del>
      <w:r w:rsidDel="00000000" w:rsidR="00000000" w:rsidRPr="00000000">
        <w:rPr>
          <w:rFonts w:ascii="Times New Roman" w:cs="Times New Roman" w:eastAsia="Times New Roman" w:hAnsi="Times New Roman"/>
          <w:b w:val="0"/>
          <w:sz w:val="24"/>
          <w:szCs w:val="24"/>
          <w:rtl w:val="0"/>
        </w:rPr>
        <w:t xml:space="preserve">desired thickness. Our first trials left us with an extremely thick paste, [</w:t>
      </w:r>
      <w:hyperlink r:id="rId18">
        <w:r w:rsidDel="00000000" w:rsidR="00000000" w:rsidRPr="00000000">
          <w:rPr>
            <w:rFonts w:ascii="Times New Roman" w:cs="Times New Roman" w:eastAsia="Times New Roman" w:hAnsi="Times New Roman"/>
            <w:b w:val="0"/>
            <w:color w:val="1155cc"/>
            <w:sz w:val="24"/>
            <w:szCs w:val="24"/>
            <w:u w:val="single"/>
            <w:rtl w:val="0"/>
          </w:rPr>
          <w:t xml:space="preserve">Fig. 10,</w:t>
        </w:r>
      </w:hyperlink>
      <w:r w:rsidDel="00000000" w:rsidR="00000000" w:rsidRPr="00000000">
        <w:rPr>
          <w:rFonts w:ascii="Times New Roman" w:cs="Times New Roman" w:eastAsia="Times New Roman" w:hAnsi="Times New Roman"/>
          <w:b w:val="0"/>
          <w:sz w:val="24"/>
          <w:szCs w:val="24"/>
          <w:rtl w:val="0"/>
        </w:rPr>
        <w:t xml:space="preserve"> thick spiced wine paste] nearly impossible to squeeze through one layer of our cotton cheesecloth, [</w:t>
      </w:r>
      <w:hyperlink r:id="rId19">
        <w:r w:rsidDel="00000000" w:rsidR="00000000" w:rsidRPr="00000000">
          <w:rPr>
            <w:rFonts w:ascii="Times New Roman" w:cs="Times New Roman" w:eastAsia="Times New Roman" w:hAnsi="Times New Roman"/>
            <w:b w:val="0"/>
            <w:color w:val="1155cc"/>
            <w:sz w:val="24"/>
            <w:szCs w:val="24"/>
            <w:u w:val="single"/>
            <w:rtl w:val="0"/>
          </w:rPr>
          <w:t xml:space="preserve">Fig. 9</w:t>
        </w:r>
      </w:hyperlink>
      <w:r w:rsidDel="00000000" w:rsidR="00000000" w:rsidRPr="00000000">
        <w:rPr>
          <w:rFonts w:ascii="Times New Roman" w:cs="Times New Roman" w:eastAsia="Times New Roman" w:hAnsi="Times New Roman"/>
          <w:b w:val="0"/>
          <w:sz w:val="24"/>
          <w:szCs w:val="24"/>
          <w:rtl w:val="0"/>
        </w:rPr>
        <w:t xml:space="preserve">, squeezing paste through cloth] but later trials left us with a very thin liquid. The type of bread used and the way it</w:t>
      </w:r>
      <w:del w:author="Hannah Elmer" w:id="11" w:date="2017-01-02T13:24:11Z">
        <w:r w:rsidDel="00000000" w:rsidR="00000000" w:rsidRPr="00000000">
          <w:rPr>
            <w:rFonts w:ascii="Times New Roman" w:cs="Times New Roman" w:eastAsia="Times New Roman" w:hAnsi="Times New Roman"/>
            <w:b w:val="0"/>
            <w:sz w:val="24"/>
            <w:szCs w:val="24"/>
            <w:rtl w:val="0"/>
          </w:rPr>
          <w:delText xml:space="preserve">s material</w:delText>
        </w:r>
      </w:del>
      <w:r w:rsidDel="00000000" w:rsidR="00000000" w:rsidRPr="00000000">
        <w:rPr>
          <w:rFonts w:ascii="Times New Roman" w:cs="Times New Roman" w:eastAsia="Times New Roman" w:hAnsi="Times New Roman"/>
          <w:b w:val="0"/>
          <w:sz w:val="24"/>
          <w:szCs w:val="24"/>
          <w:rtl w:val="0"/>
        </w:rPr>
        <w:t xml:space="preserve"> reacts to manipulation and liquids most likely have an effect on </w:t>
      </w:r>
      <w:ins w:author="Hannah Elmer" w:id="12" w:date="2017-01-02T13:24:56Z">
        <w:r w:rsidDel="00000000" w:rsidR="00000000" w:rsidRPr="00000000">
          <w:rPr>
            <w:rFonts w:ascii="Times New Roman" w:cs="Times New Roman" w:eastAsia="Times New Roman" w:hAnsi="Times New Roman"/>
            <w:b w:val="0"/>
            <w:sz w:val="24"/>
            <w:szCs w:val="24"/>
            <w:rtl w:val="0"/>
          </w:rPr>
          <w:t xml:space="preserve">viscosity</w:t>
        </w:r>
      </w:ins>
      <w:del w:author="Hannah Elmer" w:id="12" w:date="2017-01-02T13:24:56Z">
        <w:r w:rsidDel="00000000" w:rsidR="00000000" w:rsidRPr="00000000">
          <w:rPr>
            <w:rFonts w:ascii="Times New Roman" w:cs="Times New Roman" w:eastAsia="Times New Roman" w:hAnsi="Times New Roman"/>
            <w:b w:val="0"/>
            <w:sz w:val="24"/>
            <w:szCs w:val="24"/>
            <w:rtl w:val="0"/>
          </w:rPr>
          <w:delText xml:space="preserve">this</w:delText>
        </w:r>
      </w:del>
      <w:ins w:author="Hannah Elmer" w:id="12" w:date="2017-01-02T13:24:56Z">
        <w:r w:rsidDel="00000000" w:rsidR="00000000" w:rsidRPr="00000000">
          <w:rPr>
            <w:rFonts w:ascii="Times New Roman" w:cs="Times New Roman" w:eastAsia="Times New Roman" w:hAnsi="Times New Roman"/>
            <w:b w:val="0"/>
            <w:sz w:val="24"/>
            <w:szCs w:val="24"/>
            <w:rtl w:val="0"/>
          </w:rPr>
          <w:t xml:space="preserve">;</w:t>
        </w:r>
      </w:ins>
      <w:r w:rsidDel="00000000" w:rsidR="00000000" w:rsidRPr="00000000">
        <w:rPr>
          <w:rFonts w:ascii="Times New Roman" w:cs="Times New Roman" w:eastAsia="Times New Roman" w:hAnsi="Times New Roman"/>
          <w:b w:val="0"/>
          <w:sz w:val="24"/>
          <w:szCs w:val="24"/>
          <w:rtl w:val="0"/>
        </w:rPr>
        <w:t xml:space="preserve"> </w:t>
      </w:r>
      <w:ins w:author="Hannah Elmer" w:id="13" w:date="2017-01-02T13:25:39Z">
        <w:r w:rsidDel="00000000" w:rsidR="00000000" w:rsidRPr="00000000">
          <w:rPr>
            <w:rFonts w:ascii="Times New Roman" w:cs="Times New Roman" w:eastAsia="Times New Roman" w:hAnsi="Times New Roman"/>
            <w:b w:val="0"/>
            <w:sz w:val="24"/>
            <w:szCs w:val="24"/>
            <w:rtl w:val="0"/>
          </w:rPr>
          <w:t xml:space="preserve">these factors</w:t>
        </w:r>
      </w:ins>
      <w:del w:author="Hannah Elmer" w:id="13" w:date="2017-01-02T13:25:39Z">
        <w:r w:rsidDel="00000000" w:rsidR="00000000" w:rsidRPr="00000000">
          <w:rPr>
            <w:rFonts w:ascii="Times New Roman" w:cs="Times New Roman" w:eastAsia="Times New Roman" w:hAnsi="Times New Roman"/>
            <w:b w:val="0"/>
            <w:sz w:val="24"/>
            <w:szCs w:val="24"/>
            <w:rtl w:val="0"/>
          </w:rPr>
          <w:delText xml:space="preserve">and</w:delText>
        </w:r>
      </w:del>
      <w:r w:rsidDel="00000000" w:rsidR="00000000" w:rsidRPr="00000000">
        <w:rPr>
          <w:rFonts w:ascii="Times New Roman" w:cs="Times New Roman" w:eastAsia="Times New Roman" w:hAnsi="Times New Roman"/>
          <w:b w:val="0"/>
          <w:sz w:val="24"/>
          <w:szCs w:val="24"/>
          <w:rtl w:val="0"/>
        </w:rPr>
        <w:t xml:space="preserve"> should be studied further.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Early European mustard recipes date back to ancient times,</w:t>
      </w:r>
      <w:r w:rsidDel="00000000" w:rsidR="00000000" w:rsidRPr="00000000">
        <w:rPr>
          <w:rFonts w:ascii="Times New Roman" w:cs="Times New Roman" w:eastAsia="Times New Roman" w:hAnsi="Times New Roman"/>
          <w:b w:val="0"/>
          <w:sz w:val="24"/>
          <w:szCs w:val="24"/>
          <w:vertAlign w:val="superscript"/>
        </w:rPr>
        <w:footnoteReference w:customMarkFollows="0" w:id="4"/>
      </w:r>
      <w:r w:rsidDel="00000000" w:rsidR="00000000" w:rsidRPr="00000000">
        <w:rPr>
          <w:rFonts w:ascii="Times New Roman" w:cs="Times New Roman" w:eastAsia="Times New Roman" w:hAnsi="Times New Roman"/>
          <w:b w:val="0"/>
          <w:sz w:val="24"/>
          <w:szCs w:val="24"/>
          <w:rtl w:val="0"/>
        </w:rPr>
        <w:t xml:space="preserve"> and black mustard (</w:t>
      </w:r>
      <w:r w:rsidDel="00000000" w:rsidR="00000000" w:rsidRPr="00000000">
        <w:rPr>
          <w:rFonts w:ascii="Times New Roman" w:cs="Times New Roman" w:eastAsia="Times New Roman" w:hAnsi="Times New Roman"/>
          <w:b w:val="0"/>
          <w:i w:val="1"/>
          <w:sz w:val="24"/>
          <w:szCs w:val="24"/>
          <w:rtl w:val="0"/>
        </w:rPr>
        <w:t xml:space="preserve">Brassica nigra</w:t>
      </w:r>
      <w:r w:rsidDel="00000000" w:rsidR="00000000" w:rsidRPr="00000000">
        <w:rPr>
          <w:rFonts w:ascii="Times New Roman" w:cs="Times New Roman" w:eastAsia="Times New Roman" w:hAnsi="Times New Roman"/>
          <w:b w:val="0"/>
          <w:sz w:val="24"/>
          <w:szCs w:val="24"/>
          <w:rtl w:val="0"/>
        </w:rPr>
        <w:t xml:space="preserve">) and its less pungent relative white (sometimes called “yellow”) mustard (</w:t>
      </w:r>
      <w:r w:rsidDel="00000000" w:rsidR="00000000" w:rsidRPr="00000000">
        <w:rPr>
          <w:rFonts w:ascii="Times New Roman" w:cs="Times New Roman" w:eastAsia="Times New Roman" w:hAnsi="Times New Roman"/>
          <w:b w:val="0"/>
          <w:i w:val="1"/>
          <w:sz w:val="24"/>
          <w:szCs w:val="24"/>
          <w:rtl w:val="0"/>
        </w:rPr>
        <w:t xml:space="preserve">Brassica alba</w:t>
      </w:r>
      <w:r w:rsidDel="00000000" w:rsidR="00000000" w:rsidRPr="00000000">
        <w:rPr>
          <w:rFonts w:ascii="Times New Roman" w:cs="Times New Roman" w:eastAsia="Times New Roman" w:hAnsi="Times New Roman"/>
          <w:b w:val="0"/>
          <w:sz w:val="24"/>
          <w:szCs w:val="24"/>
          <w:rtl w:val="0"/>
        </w:rPr>
        <w:t xml:space="preserve">) grew in Western Europe at the end of the sixteenth century. The availability of the seed and the frequency with which mustard is mentioned in early modern recipes suggest that the substance was not rare. A 1606 declaration in Rouen, reproduced in a nineteenth-century publication, demonstrates that local </w:t>
      </w:r>
      <w:commentRangeStart w:id="4"/>
      <w:r w:rsidDel="00000000" w:rsidR="00000000" w:rsidRPr="00000000">
        <w:rPr>
          <w:rFonts w:ascii="Times New Roman" w:cs="Times New Roman" w:eastAsia="Times New Roman" w:hAnsi="Times New Roman"/>
          <w:b w:val="0"/>
          <w:i w:val="1"/>
          <w:sz w:val="24"/>
          <w:szCs w:val="24"/>
          <w:rtl w:val="0"/>
        </w:rPr>
        <w:t xml:space="preserve">moutardiers</w:t>
      </w:r>
      <w:r w:rsidDel="00000000" w:rsidR="00000000" w:rsidRPr="00000000">
        <w:rPr>
          <w:rFonts w:ascii="Times New Roman" w:cs="Times New Roman" w:eastAsia="Times New Roman" w:hAnsi="Times New Roman"/>
          <w:b w:val="0"/>
          <w:sz w:val="24"/>
          <w:szCs w:val="24"/>
          <w:rtl w:val="0"/>
        </w:rPr>
        <w:t xml:space="preserve"> (as well as </w:t>
      </w:r>
      <w:r w:rsidDel="00000000" w:rsidR="00000000" w:rsidRPr="00000000">
        <w:rPr>
          <w:rFonts w:ascii="Times New Roman" w:cs="Times New Roman" w:eastAsia="Times New Roman" w:hAnsi="Times New Roman"/>
          <w:b w:val="0"/>
          <w:i w:val="1"/>
          <w:sz w:val="24"/>
          <w:szCs w:val="24"/>
          <w:rtl w:val="0"/>
        </w:rPr>
        <w:t xml:space="preserve">vinaigriers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aigriers</w:t>
      </w:r>
      <w:r w:rsidDel="00000000" w:rsidR="00000000" w:rsidRPr="00000000">
        <w:rPr>
          <w:rFonts w:ascii="Times New Roman" w:cs="Times New Roman" w:eastAsia="Times New Roman" w:hAnsi="Times New Roman"/>
          <w:b w:val="0"/>
          <w:sz w:val="24"/>
          <w:szCs w:val="24"/>
          <w:rtl w:val="0"/>
        </w:rPr>
        <w:t xml:space="preserve">, and </w:t>
      </w:r>
      <w:r w:rsidDel="00000000" w:rsidR="00000000" w:rsidRPr="00000000">
        <w:rPr>
          <w:rFonts w:ascii="Times New Roman" w:cs="Times New Roman" w:eastAsia="Times New Roman" w:hAnsi="Times New Roman"/>
          <w:b w:val="0"/>
          <w:i w:val="1"/>
          <w:sz w:val="24"/>
          <w:szCs w:val="24"/>
          <w:rtl w:val="0"/>
        </w:rPr>
        <w:t xml:space="preserve">faiseurs d’eau de vie</w:t>
      </w:r>
      <w:r w:rsidDel="00000000" w:rsidR="00000000" w:rsidRPr="00000000">
        <w:rPr>
          <w:rFonts w:ascii="Times New Roman" w:cs="Times New Roman" w:eastAsia="Times New Roman" w:hAnsi="Times New Roman"/>
          <w:b w:val="0"/>
          <w:sz w:val="24"/>
          <w:szCs w:val="24"/>
          <w:rtl w:val="0"/>
        </w:rPr>
        <w:t xml:space="preserve">)</w:t>
      </w:r>
      <w:commentRangeEnd w:id="4"/>
      <w:r w:rsidDel="00000000" w:rsidR="00000000" w:rsidRPr="00000000">
        <w:commentReference w:id="4"/>
      </w:r>
      <w:r w:rsidDel="00000000" w:rsidR="00000000" w:rsidRPr="00000000">
        <w:rPr>
          <w:rFonts w:ascii="Times New Roman" w:cs="Times New Roman" w:eastAsia="Times New Roman" w:hAnsi="Times New Roman"/>
          <w:b w:val="0"/>
          <w:sz w:val="24"/>
          <w:szCs w:val="24"/>
          <w:rtl w:val="0"/>
        </w:rPr>
        <w:t xml:space="preserve"> were regulated as a profession in response to unhealthy practices like the addition of improper ingredients to a mustard, such as, “des graines de choux et de rabettes qui la randaient huileuse et de mauvaise goût, et du jour au lendemain putrefaicte, conséquemment indigne d’entrer au corps humain” [“cabbage and [?] seeds, which make it oily and bad-tasting, and from one day to the next rotten, therefore unfit to enter the human body”].</w:t>
      </w:r>
      <w:r w:rsidDel="00000000" w:rsidR="00000000" w:rsidRPr="00000000">
        <w:rPr>
          <w:rFonts w:ascii="Times New Roman" w:cs="Times New Roman" w:eastAsia="Times New Roman" w:hAnsi="Times New Roman"/>
          <w:b w:val="0"/>
          <w:sz w:val="24"/>
          <w:szCs w:val="24"/>
          <w:vertAlign w:val="superscript"/>
        </w:rPr>
        <w:footnoteReference w:customMarkFollows="0" w:id="5"/>
      </w:r>
      <w:r w:rsidDel="00000000" w:rsidR="00000000" w:rsidRPr="00000000">
        <w:rPr>
          <w:rFonts w:ascii="Times New Roman" w:cs="Times New Roman" w:eastAsia="Times New Roman" w:hAnsi="Times New Roman"/>
          <w:b w:val="0"/>
          <w:sz w:val="24"/>
          <w:szCs w:val="24"/>
          <w:rtl w:val="0"/>
        </w:rPr>
        <w:t xml:space="preserve"> </w:t>
      </w:r>
      <w:commentRangeStart w:id="5"/>
      <w:r w:rsidDel="00000000" w:rsidR="00000000" w:rsidRPr="00000000">
        <w:rPr>
          <w:rFonts w:ascii="Times New Roman" w:cs="Times New Roman" w:eastAsia="Times New Roman" w:hAnsi="Times New Roman"/>
          <w:b w:val="0"/>
          <w:sz w:val="24"/>
          <w:szCs w:val="24"/>
          <w:rtl w:val="0"/>
        </w:rPr>
        <w:t xml:space="preserve">The account mentions</w:t>
      </w:r>
      <w:commentRangeEnd w:id="5"/>
      <w:r w:rsidDel="00000000" w:rsidR="00000000" w:rsidRPr="00000000">
        <w:commentReference w:id="5"/>
      </w:r>
      <w:r w:rsidDel="00000000" w:rsidR="00000000" w:rsidRPr="00000000">
        <w:rPr>
          <w:rFonts w:ascii="Times New Roman" w:cs="Times New Roman" w:eastAsia="Times New Roman" w:hAnsi="Times New Roman"/>
          <w:b w:val="0"/>
          <w:sz w:val="24"/>
          <w:szCs w:val="24"/>
          <w:rtl w:val="0"/>
        </w:rPr>
        <w:t xml:space="preserve"> that the </w:t>
      </w:r>
      <w:r w:rsidDel="00000000" w:rsidR="00000000" w:rsidRPr="00000000">
        <w:rPr>
          <w:rtl w:val="0"/>
        </w:rPr>
        <w:t xml:space="preserve">k</w:t>
      </w:r>
      <w:r w:rsidDel="00000000" w:rsidR="00000000" w:rsidRPr="00000000">
        <w:rPr>
          <w:rFonts w:ascii="Times New Roman" w:cs="Times New Roman" w:eastAsia="Times New Roman" w:hAnsi="Times New Roman"/>
          <w:b w:val="0"/>
          <w:sz w:val="24"/>
          <w:szCs w:val="24"/>
          <w:rtl w:val="0"/>
        </w:rPr>
        <w:t xml:space="preserve">ing himself attached such significance to this ordinance as to see it through quickly, though the author seems to think this was for fiscal reasons. The accompanying ruling stated that active members of the aforementioned professions, including </w:t>
      </w:r>
      <w:r w:rsidDel="00000000" w:rsidR="00000000" w:rsidRPr="00000000">
        <w:rPr>
          <w:rFonts w:ascii="Times New Roman" w:cs="Times New Roman" w:eastAsia="Times New Roman" w:hAnsi="Times New Roman"/>
          <w:b w:val="0"/>
          <w:i w:val="1"/>
          <w:sz w:val="24"/>
          <w:szCs w:val="24"/>
          <w:rtl w:val="0"/>
        </w:rPr>
        <w:t xml:space="preserve">moutardiers</w:t>
      </w:r>
      <w:r w:rsidDel="00000000" w:rsidR="00000000" w:rsidRPr="00000000">
        <w:rPr>
          <w:rFonts w:ascii="Times New Roman" w:cs="Times New Roman" w:eastAsia="Times New Roman" w:hAnsi="Times New Roman"/>
          <w:b w:val="0"/>
          <w:sz w:val="24"/>
          <w:szCs w:val="24"/>
          <w:rtl w:val="0"/>
        </w:rPr>
        <w:t xml:space="preserve">, had to be apprenticed to a master for at least three years. Interestingly, although production was limited to authorized masters, “Sera néanmoins permis aux bourgeois d’en fair pour leur usage.” [“The bourgeois will nevertheless be able to make it for their own use.”]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 the “first and only native pungent spice available to early Europe,”</w:t>
      </w:r>
      <w:r w:rsidDel="00000000" w:rsidR="00000000" w:rsidRPr="00000000">
        <w:rPr>
          <w:rFonts w:ascii="Times New Roman" w:cs="Times New Roman" w:eastAsia="Times New Roman" w:hAnsi="Times New Roman"/>
          <w:b w:val="0"/>
          <w:sz w:val="24"/>
          <w:szCs w:val="24"/>
          <w:vertAlign w:val="superscript"/>
        </w:rPr>
        <w:footnoteReference w:customMarkFollows="0" w:id="6"/>
      </w:r>
      <w:r w:rsidDel="00000000" w:rsidR="00000000" w:rsidRPr="00000000">
        <w:rPr>
          <w:rFonts w:ascii="Times New Roman" w:cs="Times New Roman" w:eastAsia="Times New Roman" w:hAnsi="Times New Roman"/>
          <w:b w:val="0"/>
          <w:sz w:val="24"/>
          <w:szCs w:val="24"/>
          <w:rtl w:val="0"/>
        </w:rPr>
        <w:t xml:space="preserve"> mustard </w:t>
      </w:r>
      <w:commentRangeStart w:id="6"/>
      <w:r w:rsidDel="00000000" w:rsidR="00000000" w:rsidRPr="00000000">
        <w:rPr>
          <w:rFonts w:ascii="Times New Roman" w:cs="Times New Roman" w:eastAsia="Times New Roman" w:hAnsi="Times New Roman"/>
          <w:b w:val="0"/>
          <w:sz w:val="24"/>
          <w:szCs w:val="24"/>
          <w:rtl w:val="0"/>
        </w:rPr>
        <w:t xml:space="preserve">played a unique role, but not only as a readily available flavor for the European palate.</w:t>
      </w:r>
      <w:commentRangeEnd w:id="6"/>
      <w:r w:rsidDel="00000000" w:rsidR="00000000" w:rsidRPr="00000000">
        <w:commentReference w:id="6"/>
      </w:r>
      <w:r w:rsidDel="00000000" w:rsidR="00000000" w:rsidRPr="00000000">
        <w:rPr>
          <w:rFonts w:ascii="Times New Roman" w:cs="Times New Roman" w:eastAsia="Times New Roman" w:hAnsi="Times New Roman"/>
          <w:b w:val="0"/>
          <w:sz w:val="24"/>
          <w:szCs w:val="24"/>
          <w:rtl w:val="0"/>
        </w:rPr>
        <w:t xml:space="preserve"> According to </w:t>
      </w:r>
      <w:commentRangeStart w:id="7"/>
      <w:r w:rsidDel="00000000" w:rsidR="00000000" w:rsidRPr="00000000">
        <w:rPr>
          <w:rFonts w:ascii="Times New Roman" w:cs="Times New Roman" w:eastAsia="Times New Roman" w:hAnsi="Times New Roman"/>
          <w:b w:val="0"/>
          <w:sz w:val="24"/>
          <w:szCs w:val="24"/>
          <w:rtl w:val="0"/>
        </w:rPr>
        <w:t xml:space="preserve">Aristotelian</w:t>
      </w:r>
      <w:commentRangeEnd w:id="7"/>
      <w:r w:rsidDel="00000000" w:rsidR="00000000" w:rsidRPr="00000000">
        <w:commentReference w:id="7"/>
      </w:r>
      <w:r w:rsidDel="00000000" w:rsidR="00000000" w:rsidRPr="00000000">
        <w:rPr>
          <w:rFonts w:ascii="Times New Roman" w:cs="Times New Roman" w:eastAsia="Times New Roman" w:hAnsi="Times New Roman"/>
          <w:b w:val="0"/>
          <w:sz w:val="24"/>
          <w:szCs w:val="24"/>
          <w:rtl w:val="0"/>
        </w:rPr>
        <w:t xml:space="preserve"> and Galenic humoral theory, foods and people were understood to have complexions which generally had combinations of two of these four qualities: hot, cold, wet and dry. Substances which had certain of these qualities would sometimes, but not always, influence the balance of the associated humors within the human body. In his treatise </w:t>
      </w:r>
      <w:r w:rsidDel="00000000" w:rsidR="00000000" w:rsidRPr="00000000">
        <w:rPr>
          <w:rFonts w:ascii="Times New Roman" w:cs="Times New Roman" w:eastAsia="Times New Roman" w:hAnsi="Times New Roman"/>
          <w:b w:val="0"/>
          <w:i w:val="1"/>
          <w:sz w:val="24"/>
          <w:szCs w:val="24"/>
          <w:rtl w:val="0"/>
        </w:rPr>
        <w:t xml:space="preserve">De Simplicium Medicamentorum</w:t>
      </w:r>
      <w:r w:rsidDel="00000000" w:rsidR="00000000" w:rsidRPr="00000000">
        <w:rPr>
          <w:rFonts w:ascii="Times New Roman" w:cs="Times New Roman" w:eastAsia="Times New Roman" w:hAnsi="Times New Roman"/>
          <w:b w:val="0"/>
          <w:sz w:val="24"/>
          <w:szCs w:val="24"/>
          <w:rtl w:val="0"/>
        </w:rPr>
        <w:t xml:space="preserve">, Galen mentions that pepper, for example, is cold to the touch but has the effect of heating the human body.</w:t>
      </w:r>
      <w:r w:rsidDel="00000000" w:rsidR="00000000" w:rsidRPr="00000000">
        <w:rPr>
          <w:rFonts w:ascii="Times New Roman" w:cs="Times New Roman" w:eastAsia="Times New Roman" w:hAnsi="Times New Roman"/>
          <w:b w:val="0"/>
          <w:sz w:val="24"/>
          <w:szCs w:val="24"/>
          <w:vertAlign w:val="superscript"/>
        </w:rPr>
        <w:footnoteReference w:customMarkFollows="0" w:id="7"/>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Robert Pemell’s 1652 treatise on medicinal simples, the mustard seed is “hot &amp; dry in the fourth degree.”</w:t>
      </w:r>
      <w:r w:rsidDel="00000000" w:rsidR="00000000" w:rsidRPr="00000000">
        <w:rPr>
          <w:rFonts w:ascii="Times New Roman" w:cs="Times New Roman" w:eastAsia="Times New Roman" w:hAnsi="Times New Roman"/>
          <w:b w:val="0"/>
          <w:sz w:val="24"/>
          <w:szCs w:val="24"/>
          <w:vertAlign w:val="superscript"/>
        </w:rPr>
        <w:footnoteReference w:customMarkFollows="0" w:id="8"/>
      </w:r>
      <w:r w:rsidDel="00000000" w:rsidR="00000000" w:rsidRPr="00000000">
        <w:rPr>
          <w:rFonts w:ascii="Times New Roman" w:cs="Times New Roman" w:eastAsia="Times New Roman" w:hAnsi="Times New Roman"/>
          <w:b w:val="0"/>
          <w:sz w:val="24"/>
          <w:szCs w:val="24"/>
          <w:rtl w:val="0"/>
        </w:rPr>
        <w:t xml:space="preserve"> Following these qualities, mustard seeds were thought to be good for those suffering from cold and wet diseases like gout or “cold stomach” but bad for cholerics. The medicinal properties of mustard were directly tied to its influence on cold and wet humors; as Pemell writes of mustard: “by the sharpnesse thereof it pierceth to the Brain, and purgeth it by sneesing and drawing down rheume and other tough humours which by their residence do much offend.”</w:t>
      </w:r>
      <w:r w:rsidDel="00000000" w:rsidR="00000000" w:rsidRPr="00000000">
        <w:rPr>
          <w:rFonts w:ascii="Times New Roman" w:cs="Times New Roman" w:eastAsia="Times New Roman" w:hAnsi="Times New Roman"/>
          <w:b w:val="0"/>
          <w:sz w:val="24"/>
          <w:szCs w:val="24"/>
          <w:vertAlign w:val="superscript"/>
        </w:rPr>
        <w:footnoteReference w:customMarkFollows="0" w:id="9"/>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commentRangeStart w:id="8"/>
      <w:r w:rsidDel="00000000" w:rsidR="00000000" w:rsidRPr="00000000">
        <w:rPr>
          <w:rFonts w:ascii="Times New Roman" w:cs="Times New Roman" w:eastAsia="Times New Roman" w:hAnsi="Times New Roman"/>
          <w:b w:val="0"/>
          <w:sz w:val="24"/>
          <w:szCs w:val="24"/>
          <w:rtl w:val="0"/>
        </w:rPr>
        <w:t xml:space="preserve">Not surprisingly,</w:t>
      </w:r>
      <w:commentRangeEnd w:id="8"/>
      <w:r w:rsidDel="00000000" w:rsidR="00000000" w:rsidRPr="00000000">
        <w:commentReference w:id="8"/>
      </w:r>
      <w:r w:rsidDel="00000000" w:rsidR="00000000" w:rsidRPr="00000000">
        <w:rPr>
          <w:rFonts w:ascii="Times New Roman" w:cs="Times New Roman" w:eastAsia="Times New Roman" w:hAnsi="Times New Roman"/>
          <w:b w:val="0"/>
          <w:sz w:val="24"/>
          <w:szCs w:val="24"/>
          <w:rtl w:val="0"/>
        </w:rPr>
        <w:t xml:space="preserve"> the other ingredients in this recipe seem to share these basic characteristics. Pemell categorizes cinnamon as being “hot and dry in the third degree, or hot in the third-degree and dry in the second,” while cloves are “hot and dry in the second or third degree.”</w:t>
      </w:r>
      <w:r w:rsidDel="00000000" w:rsidR="00000000" w:rsidRPr="00000000">
        <w:rPr>
          <w:rFonts w:ascii="Times New Roman" w:cs="Times New Roman" w:eastAsia="Times New Roman" w:hAnsi="Times New Roman"/>
          <w:b w:val="0"/>
          <w:sz w:val="24"/>
          <w:szCs w:val="24"/>
          <w:vertAlign w:val="superscript"/>
        </w:rPr>
        <w:footnoteReference w:customMarkFollows="0" w:id="10"/>
      </w:r>
      <w:r w:rsidDel="00000000" w:rsidR="00000000" w:rsidRPr="00000000">
        <w:rPr>
          <w:rFonts w:ascii="Times New Roman" w:cs="Times New Roman" w:eastAsia="Times New Roman" w:hAnsi="Times New Roman"/>
          <w:b w:val="0"/>
          <w:sz w:val="24"/>
          <w:szCs w:val="24"/>
          <w:rtl w:val="0"/>
        </w:rPr>
        <w:t xml:space="preserve"> Both are described as being used, like mustard, to combat cold and wet disease and are not recommended for cholerics. Wine was known to contribute to the general revival of spirits, increasing blood flow because it was believed to be easily converted into blood.</w:t>
      </w:r>
      <w:r w:rsidDel="00000000" w:rsidR="00000000" w:rsidRPr="00000000">
        <w:rPr>
          <w:rFonts w:ascii="Times New Roman" w:cs="Times New Roman" w:eastAsia="Times New Roman" w:hAnsi="Times New Roman"/>
          <w:b w:val="0"/>
          <w:sz w:val="24"/>
          <w:szCs w:val="24"/>
          <w:vertAlign w:val="superscript"/>
        </w:rPr>
        <w:footnoteReference w:customMarkFollows="0" w:id="11"/>
      </w:r>
      <w:r w:rsidDel="00000000" w:rsidR="00000000" w:rsidRPr="00000000">
        <w:rPr>
          <w:rFonts w:ascii="Times New Roman" w:cs="Times New Roman" w:eastAsia="Times New Roman" w:hAnsi="Times New Roman"/>
          <w:b w:val="0"/>
          <w:sz w:val="24"/>
          <w:szCs w:val="24"/>
          <w:rtl w:val="0"/>
        </w:rPr>
        <w:t xml:space="preserve"> Mustard was also included in the category of “aperients,” substances which dilate the inner body, increasing flow; again, this would be detrimental to a choleric’s health.</w:t>
      </w:r>
      <w:r w:rsidDel="00000000" w:rsidR="00000000" w:rsidRPr="00000000">
        <w:rPr>
          <w:rFonts w:ascii="Times New Roman" w:cs="Times New Roman" w:eastAsia="Times New Roman" w:hAnsi="Times New Roman"/>
          <w:b w:val="0"/>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 would be incorrect to apply our own distinction between medicines and foods to the early modern usage of mustard. Nevertheless, it appears that the recipe for “excellent mustard” on fol. 48r is, rather than a culinary anomaly within the manuscript, another example of a substance with medicinal properties. The thick and spicy paste maintained its “hot and dry” nature even when used as a condiment for meats</w:t>
      </w:r>
      <w:del w:author="Hannah Elmer" w:id="14" w:date="2017-01-02T13:59:03Z">
        <w:commentRangeStart w:id="9"/>
        <w:r w:rsidDel="00000000" w:rsidR="00000000" w:rsidRPr="00000000">
          <w:rPr>
            <w:rFonts w:ascii="Times New Roman" w:cs="Times New Roman" w:eastAsia="Times New Roman" w:hAnsi="Times New Roman"/>
            <w:b w:val="0"/>
            <w:sz w:val="24"/>
            <w:szCs w:val="24"/>
            <w:rtl w:val="0"/>
          </w:rPr>
          <w:delText xml:space="preserve">, as it is today</w:delText>
        </w:r>
      </w:del>
      <w:commentRangeEnd w:id="9"/>
      <w:r w:rsidDel="00000000" w:rsidR="00000000" w:rsidRPr="00000000">
        <w:commentReference w:id="9"/>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Several early modern authors recommend mustard as a corrective to the less desirable qualities of meats and other heavy foods.</w:t>
      </w:r>
      <w:r w:rsidDel="00000000" w:rsidR="00000000" w:rsidRPr="00000000">
        <w:rPr>
          <w:rFonts w:ascii="Times New Roman" w:cs="Times New Roman" w:eastAsia="Times New Roman" w:hAnsi="Times New Roman"/>
          <w:b w:val="0"/>
          <w:sz w:val="24"/>
          <w:szCs w:val="24"/>
          <w:vertAlign w:val="superscript"/>
        </w:rPr>
        <w:footnoteReference w:customMarkFollows="0" w:id="13"/>
      </w:r>
      <w:r w:rsidDel="00000000" w:rsidR="00000000" w:rsidRPr="00000000">
        <w:rPr>
          <w:rFonts w:ascii="Times New Roman" w:cs="Times New Roman" w:eastAsia="Times New Roman" w:hAnsi="Times New Roman"/>
          <w:b w:val="0"/>
          <w:sz w:val="24"/>
          <w:szCs w:val="24"/>
          <w:rtl w:val="0"/>
        </w:rPr>
        <w:t xml:space="preserve"> This union of meat and mustard was about more than just flavor. Ken Albala mentions the belief that “mustard’s cutting and abstersive qualities will</w:t>
      </w:r>
      <w:commentRangeStart w:id="10"/>
      <w:r w:rsidDel="00000000" w:rsidR="00000000" w:rsidRPr="00000000">
        <w:rPr>
          <w:rFonts w:ascii="Times New Roman" w:cs="Times New Roman" w:eastAsia="Times New Roman" w:hAnsi="Times New Roman"/>
          <w:b w:val="0"/>
          <w:sz w:val="24"/>
          <w:szCs w:val="24"/>
          <w:rtl w:val="0"/>
        </w:rPr>
        <w:t xml:space="preserve"> help us </w:t>
      </w:r>
      <w:commentRangeEnd w:id="10"/>
      <w:r w:rsidDel="00000000" w:rsidR="00000000" w:rsidRPr="00000000">
        <w:commentReference w:id="10"/>
      </w:r>
      <w:r w:rsidDel="00000000" w:rsidR="00000000" w:rsidRPr="00000000">
        <w:rPr>
          <w:rFonts w:ascii="Times New Roman" w:cs="Times New Roman" w:eastAsia="Times New Roman" w:hAnsi="Times New Roman"/>
          <w:b w:val="0"/>
          <w:sz w:val="24"/>
          <w:szCs w:val="24"/>
          <w:rtl w:val="0"/>
        </w:rPr>
        <w:t xml:space="preserve">digest the gross and heavy pork.”</w:t>
      </w:r>
      <w:r w:rsidDel="00000000" w:rsidR="00000000" w:rsidRPr="00000000">
        <w:rPr>
          <w:rFonts w:ascii="Times New Roman" w:cs="Times New Roman" w:eastAsia="Times New Roman" w:hAnsi="Times New Roman"/>
          <w:b w:val="0"/>
          <w:sz w:val="24"/>
          <w:szCs w:val="24"/>
          <w:vertAlign w:val="superscript"/>
        </w:rPr>
        <w:footnoteReference w:customMarkFollows="0" w:id="14"/>
      </w:r>
      <w:r w:rsidDel="00000000" w:rsidR="00000000" w:rsidRPr="00000000">
        <w:rPr>
          <w:rFonts w:ascii="Times New Roman" w:cs="Times New Roman" w:eastAsia="Times New Roman" w:hAnsi="Times New Roman"/>
          <w:b w:val="0"/>
          <w:sz w:val="24"/>
          <w:szCs w:val="24"/>
          <w:rtl w:val="0"/>
        </w:rPr>
        <w:t xml:space="preserve"> Certain fatty or heavy meats, such as the animal heads mentioned by Baldassare Pisanelli in a 1586 treatise, were considered safer to eat if combined with mustard.</w:t>
      </w:r>
      <w:r w:rsidDel="00000000" w:rsidR="00000000" w:rsidRPr="00000000">
        <w:rPr>
          <w:rFonts w:ascii="Times New Roman" w:cs="Times New Roman" w:eastAsia="Times New Roman" w:hAnsi="Times New Roman"/>
          <w:b w:val="0"/>
          <w:sz w:val="24"/>
          <w:szCs w:val="24"/>
          <w:vertAlign w:val="superscript"/>
        </w:rPr>
        <w:footnoteReference w:customMarkFollows="0" w:id="15"/>
      </w:r>
      <w:r w:rsidDel="00000000" w:rsidR="00000000" w:rsidRPr="00000000">
        <w:rPr>
          <w:rFonts w:ascii="Times New Roman" w:cs="Times New Roman" w:eastAsia="Times New Roman" w:hAnsi="Times New Roman"/>
          <w:b w:val="0"/>
          <w:sz w:val="24"/>
          <w:szCs w:val="24"/>
          <w:rtl w:val="0"/>
        </w:rPr>
        <w:t xml:space="preserve"> William Bulleyn, whose health book was published in London in 1558, writes that a broth made with mustard helps with the digestion of meat.</w:t>
      </w:r>
      <w:r w:rsidDel="00000000" w:rsidR="00000000" w:rsidRPr="00000000">
        <w:rPr>
          <w:rFonts w:ascii="Times New Roman" w:cs="Times New Roman" w:eastAsia="Times New Roman" w:hAnsi="Times New Roman"/>
          <w:b w:val="0"/>
          <w:sz w:val="24"/>
          <w:szCs w:val="24"/>
          <w:vertAlign w:val="superscript"/>
        </w:rPr>
        <w:footnoteReference w:customMarkFollows="0" w:id="16"/>
      </w:r>
      <w:r w:rsidDel="00000000" w:rsidR="00000000" w:rsidRPr="00000000">
        <w:rPr>
          <w:rFonts w:ascii="Times New Roman" w:cs="Times New Roman" w:eastAsia="Times New Roman" w:hAnsi="Times New Roman"/>
          <w:b w:val="0"/>
          <w:sz w:val="24"/>
          <w:szCs w:val="24"/>
          <w:rtl w:val="0"/>
        </w:rPr>
        <w:t xml:space="preserve"> For Benedict of Nursia, whose work was published in 1475, flatulence caused by beans could be corrected with the addition of mustard and wine, among other ingredients.</w:t>
      </w:r>
      <w:r w:rsidDel="00000000" w:rsidR="00000000" w:rsidRPr="00000000">
        <w:rPr>
          <w:rFonts w:ascii="Times New Roman" w:cs="Times New Roman" w:eastAsia="Times New Roman" w:hAnsi="Times New Roman"/>
          <w:b w:val="0"/>
          <w:sz w:val="24"/>
          <w:szCs w:val="24"/>
          <w:vertAlign w:val="superscript"/>
        </w:rPr>
        <w:footnoteReference w:customMarkFollows="0" w:id="17"/>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Our own experience in the kitchen and in the lab confirmed the difference between the inert mustard seed’s status as a cold and dry substance and its activation into a hot and dry substance through the process of making mustard. Chemically, we now understand that the spiciness in the mustard seed, caused by irritants called isothiocyanates, emerges when it reacts with liquids: “The combination of moisture and cell damage revives the seeds’ enzymes and allows them to liberate the pungent compounds from their storage forms.”</w:t>
      </w:r>
      <w:r w:rsidDel="00000000" w:rsidR="00000000" w:rsidRPr="00000000">
        <w:rPr>
          <w:rFonts w:ascii="Times New Roman" w:cs="Times New Roman" w:eastAsia="Times New Roman" w:hAnsi="Times New Roman"/>
          <w:b w:val="0"/>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Interestingly, using an acidic liquid such as wine or vinegar, the two liquids most commonly used in early modern mustard recipes, slows down this reaction and makes the pungent taste last longer.</w:t>
      </w:r>
      <w:r w:rsidDel="00000000" w:rsidR="00000000" w:rsidRPr="00000000">
        <w:rPr>
          <w:rFonts w:ascii="Times New Roman" w:cs="Times New Roman" w:eastAsia="Times New Roman" w:hAnsi="Times New Roman"/>
          <w:b w:val="0"/>
          <w:sz w:val="24"/>
          <w:szCs w:val="24"/>
          <w:vertAlign w:val="superscript"/>
        </w:rPr>
        <w:footnoteReference w:customMarkFollows="0" w:id="19"/>
      </w:r>
      <w:r w:rsidDel="00000000" w:rsidR="00000000" w:rsidRPr="00000000">
        <w:rPr>
          <w:rFonts w:ascii="Times New Roman" w:cs="Times New Roman" w:eastAsia="Times New Roman" w:hAnsi="Times New Roman"/>
          <w:b w:val="0"/>
          <w:sz w:val="24"/>
          <w:szCs w:val="24"/>
          <w:rtl w:val="0"/>
        </w:rPr>
        <w:t xml:space="preserve"> This sheds light on a recommendation in </w:t>
      </w:r>
      <w:r w:rsidDel="00000000" w:rsidR="00000000" w:rsidRPr="00000000">
        <w:rPr>
          <w:rFonts w:ascii="Times New Roman" w:cs="Times New Roman" w:eastAsia="Times New Roman" w:hAnsi="Times New Roman"/>
          <w:b w:val="0"/>
          <w:i w:val="1"/>
          <w:sz w:val="24"/>
          <w:szCs w:val="24"/>
          <w:rtl w:val="0"/>
        </w:rPr>
        <w:t xml:space="preserve">Le Ménagier de Paris</w:t>
      </w:r>
      <w:r w:rsidDel="00000000" w:rsidR="00000000" w:rsidRPr="00000000">
        <w:rPr>
          <w:rFonts w:ascii="Times New Roman" w:cs="Times New Roman" w:eastAsia="Times New Roman" w:hAnsi="Times New Roman"/>
          <w:b w:val="0"/>
          <w:sz w:val="24"/>
          <w:szCs w:val="24"/>
          <w:rtl w:val="0"/>
        </w:rPr>
        <w:t xml:space="preserve">: “If you want to make a supply of mustard that will keep long, make it during the picking-season (of wine grapes) from fresh stum [must].”</w:t>
      </w:r>
      <w:r w:rsidDel="00000000" w:rsidR="00000000" w:rsidRPr="00000000">
        <w:rPr>
          <w:rFonts w:ascii="Times New Roman" w:cs="Times New Roman" w:eastAsia="Times New Roman" w:hAnsi="Times New Roman"/>
          <w:b w:val="0"/>
          <w:sz w:val="24"/>
          <w:szCs w:val="24"/>
          <w:vertAlign w:val="superscript"/>
        </w:rPr>
        <w:footnoteReference w:customMarkFollows="0" w:id="20"/>
      </w:r>
      <w:r w:rsidDel="00000000" w:rsidR="00000000" w:rsidRPr="00000000">
        <w:rPr>
          <w:rFonts w:ascii="Times New Roman" w:cs="Times New Roman" w:eastAsia="Times New Roman" w:hAnsi="Times New Roman"/>
          <w:b w:val="0"/>
          <w:sz w:val="24"/>
          <w:szCs w:val="24"/>
          <w:rtl w:val="0"/>
        </w:rPr>
        <w:t xml:space="preserve"> In fact, in our own experiments making mustard with three different liquids, we found that our mustard made with red wine, kept in a refrigerated airtight container for several weeks, held its sharp flavor even after the other two mustards had lost theirs.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Through a combination of research and direct observation of the powerful sensory experience of making and eating mustard, we can now suggest that our author-practitioner’s recipe for mustard is as much about its medicinal properties as its appeal as a food substance. A powerful antidote or accompaniment to other foods, mustard fits into a series of recipes for wine- or vinegar-based remedies and other medicines for cold and wet diseases (see </w:t>
      </w:r>
      <w:r w:rsidDel="00000000" w:rsidR="00000000" w:rsidRPr="00000000">
        <w:rPr>
          <w:rtl w:val="0"/>
        </w:rPr>
        <w:t xml:space="preserve">note</w:t>
      </w:r>
      <w:r w:rsidDel="00000000" w:rsidR="00000000" w:rsidRPr="00000000">
        <w:rPr>
          <w:rFonts w:ascii="Times New Roman" w:cs="Times New Roman" w:eastAsia="Times New Roman" w:hAnsi="Times New Roman"/>
          <w:b w:val="0"/>
          <w:sz w:val="24"/>
          <w:szCs w:val="24"/>
          <w:rtl w:val="0"/>
        </w:rPr>
        <w:t xml:space="preserve"> 1) within the manuscript. What</w:t>
      </w:r>
      <w:ins w:author="Hannah Elmer" w:id="15" w:date="2017-01-02T14:11:41Z">
        <w:r w:rsidDel="00000000" w:rsidR="00000000" w:rsidRPr="00000000">
          <w:rPr>
            <w:rFonts w:ascii="Times New Roman" w:cs="Times New Roman" w:eastAsia="Times New Roman" w:hAnsi="Times New Roman"/>
            <w:b w:val="0"/>
            <w:sz w:val="24"/>
            <w:szCs w:val="24"/>
            <w:rtl w:val="0"/>
          </w:rPr>
          <w:t xml:space="preserve"> first</w:t>
        </w:r>
      </w:ins>
      <w:r w:rsidDel="00000000" w:rsidR="00000000" w:rsidRPr="00000000">
        <w:rPr>
          <w:rFonts w:ascii="Times New Roman" w:cs="Times New Roman" w:eastAsia="Times New Roman" w:hAnsi="Times New Roman"/>
          <w:b w:val="0"/>
          <w:sz w:val="24"/>
          <w:szCs w:val="24"/>
          <w:rtl w:val="0"/>
        </w:rPr>
        <w:t xml:space="preserve"> appeared to us </w:t>
      </w:r>
      <w:del w:author="Hannah Elmer" w:id="16" w:date="2017-01-02T14:11:45Z">
        <w:r w:rsidDel="00000000" w:rsidR="00000000" w:rsidRPr="00000000">
          <w:rPr>
            <w:rFonts w:ascii="Times New Roman" w:cs="Times New Roman" w:eastAsia="Times New Roman" w:hAnsi="Times New Roman"/>
            <w:b w:val="0"/>
            <w:sz w:val="24"/>
            <w:szCs w:val="24"/>
            <w:rtl w:val="0"/>
          </w:rPr>
          <w:delText xml:space="preserve">at first </w:delText>
        </w:r>
      </w:del>
      <w:r w:rsidDel="00000000" w:rsidR="00000000" w:rsidRPr="00000000">
        <w:rPr>
          <w:rFonts w:ascii="Times New Roman" w:cs="Times New Roman" w:eastAsia="Times New Roman" w:hAnsi="Times New Roman"/>
          <w:b w:val="0"/>
          <w:sz w:val="24"/>
          <w:szCs w:val="24"/>
          <w:rtl w:val="0"/>
        </w:rPr>
        <w:t xml:space="preserve">as a superfluous condiment might in fact have been a common ingredient in early modern meals prized for its clearly defined physical properties and its effect on the human body</w:t>
      </w:r>
      <w:r w:rsidDel="00000000" w:rsidR="00000000" w:rsidRPr="00000000">
        <w:rPr>
          <w:rtl w:val="0"/>
        </w:rPr>
        <w:t xml:space="preserve">.</w:t>
      </w:r>
      <w:r w:rsidDel="00000000" w:rsidR="00000000" w:rsidRPr="00000000">
        <w:rPr>
          <w:rtl w:val="0"/>
        </w:rPr>
      </w:r>
    </w:p>
    <w:sectPr>
      <w:footerReference r:id="rId20" w:type="default"/>
      <w:pgSz w:h="15840" w:w="12240"/>
      <w:pgMar w:bottom="1440" w:top="1440" w:left="1800" w:right="180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Elmer" w:id="6" w:date="2017-01-02T13:41:25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awkward. Maybe "...played a unique role, though not merely a culinary one." ?</w:t>
      </w:r>
    </w:p>
  </w:comment>
  <w:comment w:author="General Editor" w:id="1" w:date="2019-03-04T16:44:37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translation [from tl_p048r, accessed February 12, 2015]</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id=“p048r_a3”&gt;Excellent mustard&lt;/title&gt;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id=“p048r_b3”&gt;Dry some bread in an oven, then stick cloves &amp; cinnamon into it and put it to soak in good wine. Then, being well crushed, pass everything through a cloth strainer and incorporate it with your mustard seeds.&lt;/ab&gt;</w:t>
      </w:r>
    </w:p>
  </w:comment>
  <w:comment w:author="Hannah Elmer" w:id="7" w:date="2017-01-02T13:49:33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Aristotle really have a *humoral* theory? Of course he wrote about the four qualities, but I seem to recall their extension to humors having been a later development.</w:t>
      </w:r>
    </w:p>
  </w:comment>
  <w:comment w:author="Hannah Elmer" w:id="8" w:date="2017-01-02T13:52:55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isn't self-evident -- I could imagine the other ingredients being opposite as a way of 'balancing' the dry/heat</w:t>
      </w:r>
    </w:p>
  </w:comment>
  <w:comment w:author="Hannah Elmer" w:id="12" w:date="2017-01-02T14:06:11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 etc?</w:t>
      </w:r>
    </w:p>
  </w:comment>
  <w:comment w:author="Hannah Elmer" w:id="9" w:date="2017-01-02T14:00:01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 formulation because it technically refers to "maintained its hot/dry nature"</w:t>
      </w:r>
    </w:p>
  </w:comment>
  <w:comment w:author="Hannah Elmer" w:id="5" w:date="2017-01-02T13:35:48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footnoted?</w:t>
      </w:r>
    </w:p>
  </w:comment>
  <w:comment w:author="Hannah Elmer" w:id="4" w:date="2017-01-02T13:27:24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translations for these?</w:t>
      </w:r>
    </w:p>
  </w:comment>
  <w:comment w:author="Hannah Elmer" w:id="11" w:date="2017-01-02T13:06:00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maybe be converted into teaspoons?</w:t>
      </w:r>
    </w:p>
  </w:comment>
  <w:comment w:author="Hannah Elmer" w:id="10" w:date="2017-01-02T14:04:14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 quoting this from somewhere? If so, the original source should be mentioned in the footnote.</w:t>
      </w:r>
    </w:p>
  </w:comment>
  <w:comment w:author="Hannah Elmer" w:id="3" w:date="2017-01-02T13:21:02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English</w:t>
      </w:r>
    </w:p>
  </w:comment>
  <w:comment w:author="Hannah Elmer" w:id="2" w:date="2017-01-02T13:11:00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sentence fragment</w:t>
      </w:r>
    </w:p>
  </w:comment>
  <w:comment w:author="General Editor" w:id="0" w:date="2019-03-04T16:44:20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[from tc_p048r, accessed February 12, 2015]</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id=“p048r_a3”&gt;Excellente moustarde&lt;/title&gt;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id=“p048r_b3”&gt;Fais seicher du pain au four puys le larde de girofle &amp; Canelle&lt;lb/&gt;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ainsy mects le tremper dans de bon vin Puys passe tout&lt;lb/&gt;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lestamine estant bien pile &amp; lincorpore avecq ta graine&lt;lb/&gt;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moustarde&lt;/ab&gt;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b w:val="0"/>
        <w:sz w:val="24"/>
        <w:szCs w:val="24"/>
      </w:rPr>
    </w:pPr>
    <w:r w:rsidDel="00000000" w:rsidR="00000000" w:rsidRPr="00000000">
      <w:rPr>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In our most successful experiments, we used the following ingredients and protocol: 11 oz. bread (whole wheat or white); 2 sticks cinnamon; 50 cloves; 1.5 cups of red wine, muscat wine, or Concord grape juice; </w:t>
      </w:r>
      <w:commentRangeStart w:id="11"/>
      <w:r w:rsidDel="00000000" w:rsidR="00000000" w:rsidRPr="00000000">
        <w:rPr>
          <w:rFonts w:ascii="Times New Roman" w:cs="Times New Roman" w:eastAsia="Times New Roman" w:hAnsi="Times New Roman"/>
          <w:b w:val="0"/>
          <w:sz w:val="20"/>
          <w:szCs w:val="20"/>
          <w:rtl w:val="0"/>
        </w:rPr>
        <w:t xml:space="preserve">1/16 cup </w:t>
      </w:r>
      <w:commentRangeEnd w:id="11"/>
      <w:r w:rsidDel="00000000" w:rsidR="00000000" w:rsidRPr="00000000">
        <w:commentReference w:id="11"/>
      </w:r>
      <w:r w:rsidDel="00000000" w:rsidR="00000000" w:rsidRPr="00000000">
        <w:rPr>
          <w:rFonts w:ascii="Times New Roman" w:cs="Times New Roman" w:eastAsia="Times New Roman" w:hAnsi="Times New Roman"/>
          <w:b w:val="0"/>
          <w:sz w:val="20"/>
          <w:szCs w:val="20"/>
          <w:rtl w:val="0"/>
        </w:rPr>
        <w:t xml:space="preserve">yellow mustard seeds. If bread is not already dry (hard), preheat oven to 300 F. Slice bread to 1-1 ½-in thick slices. Place bread directly on oven tray and leave until dry, about 18 min. In the meantime, grind clove and cinnamon roughly in mortar with pestle. Grind mustard seeds finely and sift through tight sieve to remove large husks. Remove bread from oven, combine in bowl with cinnamon and clove, 1.5 cups liquid of choice, crush all together with pestle, leave to soak for 20 min or longer, depending on bread. Strain through cotton cheesecloth and combine enough of resulting liquid with ground mustard seeds to produce desired paste.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 </w:t>
      </w:r>
    </w:p>
  </w:footnote>
  <w:footnote w:id="1">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According to Robert Pemell, mustard “easeth the Sciatica and other Gowts, pains in the side or loines, the shoulders or other parts of the body, upon the applying thereof to raise blisters, and by drawing the pains to the place from the inward or more remote, cureth the dis|ease, or diverteth it to those outward places where  locall Medicines may help.” Robert Pemell, </w:t>
      </w:r>
      <w:r w:rsidDel="00000000" w:rsidR="00000000" w:rsidRPr="00000000">
        <w:rPr>
          <w:rFonts w:ascii="Times New Roman" w:cs="Times New Roman" w:eastAsia="Times New Roman" w:hAnsi="Times New Roman"/>
          <w:b w:val="0"/>
          <w:i w:val="1"/>
          <w:sz w:val="20"/>
          <w:szCs w:val="20"/>
          <w:rtl w:val="0"/>
        </w:rPr>
        <w:t xml:space="preserve">Tractatus de simplicium medicamentorum facultatibus. = A treatise of the nature and qualities of such simples as are most frequently used in medicines, both purging, and others</w:t>
      </w:r>
      <w:r w:rsidDel="00000000" w:rsidR="00000000" w:rsidRPr="00000000">
        <w:rPr>
          <w:rFonts w:ascii="Times New Roman" w:cs="Times New Roman" w:eastAsia="Times New Roman" w:hAnsi="Times New Roman"/>
          <w:b w:val="0"/>
          <w:sz w:val="20"/>
          <w:szCs w:val="20"/>
          <w:rtl w:val="0"/>
        </w:rPr>
        <w:t xml:space="preserve"> (London: Printed by M. Simmons, for Philemon Stephens, at the guilded Lyon in St Pauls Church-Yard, 1652), Chapter 161. In </w:t>
      </w:r>
      <w:r w:rsidDel="00000000" w:rsidR="00000000" w:rsidRPr="00000000">
        <w:rPr>
          <w:sz w:val="20"/>
          <w:szCs w:val="20"/>
          <w:rtl w:val="0"/>
        </w:rPr>
        <w:t xml:space="preserve">t</w:t>
      </w:r>
      <w:r w:rsidDel="00000000" w:rsidR="00000000" w:rsidRPr="00000000">
        <w:rPr>
          <w:rFonts w:ascii="Times New Roman" w:cs="Times New Roman" w:eastAsia="Times New Roman" w:hAnsi="Times New Roman"/>
          <w:b w:val="0"/>
          <w:sz w:val="20"/>
          <w:szCs w:val="20"/>
          <w:rtl w:val="0"/>
        </w:rPr>
        <w:t xml:space="preserve">he recipe by the author “A.T.” for “A Medicine to breake the Botch,” ground mustard seeds are combined with other ingredients to form a plaster that can “draw foorth all the venome.” A. T., practitioner in physicke, </w:t>
      </w:r>
      <w:r w:rsidDel="00000000" w:rsidR="00000000" w:rsidRPr="00000000">
        <w:rPr>
          <w:rFonts w:ascii="Times New Roman" w:cs="Times New Roman" w:eastAsia="Times New Roman" w:hAnsi="Times New Roman"/>
          <w:b w:val="0"/>
          <w:i w:val="1"/>
          <w:sz w:val="20"/>
          <w:szCs w:val="20"/>
          <w:rtl w:val="0"/>
        </w:rPr>
        <w:t xml:space="preserve">A rich store-house or treasury for the diseased Wherein, are many approued medicines for diuers and sundry diseases, which haue been long hidden, and not come to light before this time</w:t>
      </w:r>
      <w:r w:rsidDel="00000000" w:rsidR="00000000" w:rsidRPr="00000000">
        <w:rPr>
          <w:rFonts w:ascii="Times New Roman" w:cs="Times New Roman" w:eastAsia="Times New Roman" w:hAnsi="Times New Roman"/>
          <w:b w:val="0"/>
          <w:sz w:val="20"/>
          <w:szCs w:val="20"/>
          <w:rtl w:val="0"/>
        </w:rPr>
        <w:t xml:space="preserve">, 2</w:t>
      </w:r>
      <w:r w:rsidDel="00000000" w:rsidR="00000000" w:rsidRPr="00000000">
        <w:rPr>
          <w:rFonts w:ascii="Times New Roman" w:cs="Times New Roman" w:eastAsia="Times New Roman" w:hAnsi="Times New Roman"/>
          <w:b w:val="0"/>
          <w:sz w:val="20"/>
          <w:szCs w:val="20"/>
          <w:vertAlign w:val="superscript"/>
          <w:rtl w:val="0"/>
        </w:rPr>
        <w:t xml:space="preserve">nd</w:t>
      </w:r>
      <w:r w:rsidDel="00000000" w:rsidR="00000000" w:rsidRPr="00000000">
        <w:rPr>
          <w:rFonts w:ascii="Times New Roman" w:cs="Times New Roman" w:eastAsia="Times New Roman" w:hAnsi="Times New Roman"/>
          <w:b w:val="0"/>
          <w:sz w:val="20"/>
          <w:szCs w:val="20"/>
          <w:rtl w:val="0"/>
        </w:rPr>
        <w:t xml:space="preserve"> ed. (London: Thomas Purfoot and Ann Raph Blower, 1596), 65.</w:t>
      </w:r>
    </w:p>
  </w:footnote>
  <w:footnote w:id="2">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Hugh Plat, </w:t>
      </w:r>
      <w:r w:rsidDel="00000000" w:rsidR="00000000" w:rsidRPr="00000000">
        <w:rPr>
          <w:rFonts w:ascii="Times New Roman" w:cs="Times New Roman" w:eastAsia="Times New Roman" w:hAnsi="Times New Roman"/>
          <w:b w:val="0"/>
          <w:i w:val="1"/>
          <w:sz w:val="20"/>
          <w:szCs w:val="20"/>
          <w:rtl w:val="0"/>
        </w:rPr>
        <w:t xml:space="preserve">Delightes for ladies to adorne their persons, tables, closets, and distillatories with beauties, banquets, perfumes and waters</w:t>
      </w:r>
      <w:r w:rsidDel="00000000" w:rsidR="00000000" w:rsidRPr="00000000">
        <w:rPr>
          <w:rFonts w:ascii="Times New Roman" w:cs="Times New Roman" w:eastAsia="Times New Roman" w:hAnsi="Times New Roman"/>
          <w:b w:val="0"/>
          <w:sz w:val="20"/>
          <w:szCs w:val="20"/>
          <w:rtl w:val="0"/>
        </w:rPr>
        <w:t xml:space="preserve"> (London: Peter Short, 1602), Chap. 25. Interestingly, Plat continues: “I thought it verie necessarie to publish this manner of making of your sauce, because our mustard which wee buy from the Chandlers at this daye is manie times made vp with vile and filthy vinegar, such as our stomak would abhorre if we should see it before the mixing therof with the seedes.”</w:t>
      </w:r>
    </w:p>
  </w:footnote>
  <w:footnote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Bartolommeo Scappi, </w:t>
      </w:r>
      <w:r w:rsidDel="00000000" w:rsidR="00000000" w:rsidRPr="00000000">
        <w:rPr>
          <w:rFonts w:ascii="Times New Roman" w:cs="Times New Roman" w:eastAsia="Times New Roman" w:hAnsi="Times New Roman"/>
          <w:b w:val="0"/>
          <w:i w:val="1"/>
          <w:sz w:val="20"/>
          <w:szCs w:val="20"/>
          <w:rtl w:val="0"/>
        </w:rPr>
        <w:t xml:space="preserve">Opera</w:t>
      </w:r>
      <w:r w:rsidDel="00000000" w:rsidR="00000000" w:rsidRPr="00000000">
        <w:rPr>
          <w:rFonts w:ascii="Times New Roman" w:cs="Times New Roman" w:eastAsia="Times New Roman" w:hAnsi="Times New Roman"/>
          <w:b w:val="0"/>
          <w:sz w:val="20"/>
          <w:szCs w:val="20"/>
          <w:rtl w:val="0"/>
        </w:rPr>
        <w:t xml:space="preserve">, (Venice: Michele Tramezzino), 1570. </w:t>
      </w:r>
    </w:p>
  </w:footnote>
  <w:footnote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Lucius Iunius Moderatus Columella, </w:t>
      </w:r>
      <w:r w:rsidDel="00000000" w:rsidR="00000000" w:rsidRPr="00000000">
        <w:rPr>
          <w:rFonts w:ascii="Times New Roman" w:cs="Times New Roman" w:eastAsia="Times New Roman" w:hAnsi="Times New Roman"/>
          <w:b w:val="0"/>
          <w:i w:val="1"/>
          <w:sz w:val="20"/>
          <w:szCs w:val="20"/>
          <w:rtl w:val="0"/>
        </w:rPr>
        <w:t xml:space="preserve">De Re Rustica</w:t>
      </w:r>
      <w:r w:rsidDel="00000000" w:rsidR="00000000" w:rsidRPr="00000000">
        <w:rPr>
          <w:rFonts w:ascii="Times New Roman" w:cs="Times New Roman" w:eastAsia="Times New Roman" w:hAnsi="Times New Roman"/>
          <w:b w:val="0"/>
          <w:sz w:val="20"/>
          <w:szCs w:val="20"/>
          <w:rtl w:val="0"/>
        </w:rPr>
        <w:t xml:space="preserve">, vol. XII, 57.</w:t>
      </w:r>
    </w:p>
  </w:footnote>
  <w:footnote w:id="5">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Ch. de Robillart de Beaurepaire, </w:t>
      </w:r>
      <w:r w:rsidDel="00000000" w:rsidR="00000000" w:rsidRPr="00000000">
        <w:rPr>
          <w:rFonts w:ascii="Times New Roman" w:cs="Times New Roman" w:eastAsia="Times New Roman" w:hAnsi="Times New Roman"/>
          <w:b w:val="0"/>
          <w:i w:val="1"/>
          <w:sz w:val="20"/>
          <w:szCs w:val="20"/>
          <w:rtl w:val="0"/>
        </w:rPr>
        <w:t xml:space="preserve">Cahiers des États de Normandie sous le règne de Henri IV</w:t>
      </w:r>
      <w:r w:rsidDel="00000000" w:rsidR="00000000" w:rsidRPr="00000000">
        <w:rPr>
          <w:rFonts w:ascii="Times New Roman" w:cs="Times New Roman" w:eastAsia="Times New Roman" w:hAnsi="Times New Roman"/>
          <w:b w:val="0"/>
          <w:sz w:val="20"/>
          <w:szCs w:val="20"/>
          <w:rtl w:val="0"/>
        </w:rPr>
        <w:t xml:space="preserve">, vol. 2 (Rouen: C. Métérie, 1880-2), 282-85. See also Hugh Plat’s comment on vile vinegar in </w:t>
      </w:r>
      <w:r w:rsidDel="00000000" w:rsidR="00000000" w:rsidRPr="00000000">
        <w:rPr>
          <w:sz w:val="20"/>
          <w:szCs w:val="20"/>
          <w:rtl w:val="0"/>
        </w:rPr>
        <w:t xml:space="preserve">note</w:t>
      </w:r>
      <w:r w:rsidDel="00000000" w:rsidR="00000000" w:rsidRPr="00000000">
        <w:rPr>
          <w:rFonts w:ascii="Times New Roman" w:cs="Times New Roman" w:eastAsia="Times New Roman" w:hAnsi="Times New Roman"/>
          <w:b w:val="0"/>
          <w:sz w:val="20"/>
          <w:szCs w:val="20"/>
          <w:rtl w:val="0"/>
        </w:rPr>
        <w:t xml:space="preserve">. 3, above. All bracketed translations except BnF. Ms. Fr. 64</w:t>
      </w:r>
      <w:r w:rsidDel="00000000" w:rsidR="00000000" w:rsidRPr="00000000">
        <w:rPr>
          <w:sz w:val="20"/>
          <w:szCs w:val="20"/>
          <w:rtl w:val="0"/>
        </w:rPr>
        <w:t xml:space="preserve">0</w:t>
      </w:r>
      <w:r w:rsidDel="00000000" w:rsidR="00000000" w:rsidRPr="00000000">
        <w:rPr>
          <w:rFonts w:ascii="Times New Roman" w:cs="Times New Roman" w:eastAsia="Times New Roman" w:hAnsi="Times New Roman"/>
          <w:b w:val="0"/>
          <w:sz w:val="20"/>
          <w:szCs w:val="20"/>
          <w:rtl w:val="0"/>
        </w:rPr>
        <w:t xml:space="preserve"> translations are by the author of this annotation.</w:t>
      </w:r>
    </w:p>
  </w:footnote>
  <w:footnote w:id="6">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Harold McGee, </w:t>
      </w:r>
      <w:r w:rsidDel="00000000" w:rsidR="00000000" w:rsidRPr="00000000">
        <w:rPr>
          <w:rFonts w:ascii="Times New Roman" w:cs="Times New Roman" w:eastAsia="Times New Roman" w:hAnsi="Times New Roman"/>
          <w:b w:val="0"/>
          <w:i w:val="1"/>
          <w:sz w:val="20"/>
          <w:szCs w:val="20"/>
          <w:rtl w:val="0"/>
        </w:rPr>
        <w:t xml:space="preserve">On Food and Cooking: The Science and Lore of the Kitchen</w:t>
      </w:r>
      <w:r w:rsidDel="00000000" w:rsidR="00000000" w:rsidRPr="00000000">
        <w:rPr>
          <w:rFonts w:ascii="Times New Roman" w:cs="Times New Roman" w:eastAsia="Times New Roman" w:hAnsi="Times New Roman"/>
          <w:b w:val="0"/>
          <w:sz w:val="20"/>
          <w:szCs w:val="20"/>
          <w:rtl w:val="0"/>
        </w:rPr>
        <w:t xml:space="preserve">, rev. ed. (New York: Scribner, 2004), 415-16.</w:t>
      </w:r>
    </w:p>
  </w:footnote>
  <w:footnote w:id="7">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Galen, </w:t>
      </w:r>
      <w:r w:rsidDel="00000000" w:rsidR="00000000" w:rsidRPr="00000000">
        <w:rPr>
          <w:rFonts w:ascii="Times New Roman" w:cs="Times New Roman" w:eastAsia="Times New Roman" w:hAnsi="Times New Roman"/>
          <w:b w:val="0"/>
          <w:i w:val="1"/>
          <w:sz w:val="20"/>
          <w:szCs w:val="20"/>
          <w:rtl w:val="0"/>
        </w:rPr>
        <w:t xml:space="preserve">De Simplicium Medicamentorum,</w:t>
      </w:r>
      <w:r w:rsidDel="00000000" w:rsidR="00000000" w:rsidRPr="00000000">
        <w:rPr>
          <w:rFonts w:ascii="Times New Roman" w:cs="Times New Roman" w:eastAsia="Times New Roman" w:hAnsi="Times New Roman"/>
          <w:b w:val="0"/>
          <w:sz w:val="20"/>
          <w:szCs w:val="20"/>
          <w:rtl w:val="0"/>
        </w:rPr>
        <w:t xml:space="preserve"> I 11: XI 398f.</w:t>
      </w:r>
    </w:p>
  </w:footnote>
  <w:footnote w:id="8">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sz w:val="20"/>
          <w:szCs w:val="20"/>
          <w:rtl w:val="0"/>
        </w:rPr>
        <w:t xml:space="preserve">Pemell, </w:t>
      </w:r>
      <w:r w:rsidDel="00000000" w:rsidR="00000000" w:rsidRPr="00000000">
        <w:rPr>
          <w:rFonts w:ascii="Times New Roman" w:cs="Times New Roman" w:eastAsia="Times New Roman" w:hAnsi="Times New Roman"/>
          <w:b w:val="0"/>
          <w:i w:val="1"/>
          <w:sz w:val="20"/>
          <w:szCs w:val="20"/>
          <w:rtl w:val="0"/>
        </w:rPr>
        <w:t xml:space="preserve">Tractatus,</w:t>
      </w:r>
      <w:r w:rsidDel="00000000" w:rsidR="00000000" w:rsidRPr="00000000">
        <w:rPr>
          <w:rFonts w:ascii="Times New Roman" w:cs="Times New Roman" w:eastAsia="Times New Roman" w:hAnsi="Times New Roman"/>
          <w:b w:val="0"/>
          <w:i w:val="1"/>
          <w:sz w:val="20"/>
          <w:szCs w:val="20"/>
          <w:rtl w:val="0"/>
        </w:rPr>
        <w:t xml:space="preserve"> </w:t>
      </w:r>
      <w:r w:rsidDel="00000000" w:rsidR="00000000" w:rsidRPr="00000000">
        <w:rPr>
          <w:rFonts w:ascii="Times New Roman" w:cs="Times New Roman" w:eastAsia="Times New Roman" w:hAnsi="Times New Roman"/>
          <w:b w:val="0"/>
          <w:sz w:val="20"/>
          <w:szCs w:val="20"/>
          <w:rtl w:val="0"/>
        </w:rPr>
        <w:t xml:space="preserve">Chap</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sz w:val="20"/>
          <w:szCs w:val="20"/>
          <w:rtl w:val="0"/>
        </w:rPr>
        <w:t xml:space="preserve"> 161. The author mentions “Galenus, printed 1549” as one of his sources.</w:t>
      </w:r>
    </w:p>
  </w:footnote>
  <w:footnote w:id="9">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Pemell, </w:t>
      </w:r>
      <w:r w:rsidDel="00000000" w:rsidR="00000000" w:rsidRPr="00000000">
        <w:rPr>
          <w:rFonts w:ascii="Times New Roman" w:cs="Times New Roman" w:eastAsia="Times New Roman" w:hAnsi="Times New Roman"/>
          <w:b w:val="0"/>
          <w:i w:val="1"/>
          <w:sz w:val="20"/>
          <w:szCs w:val="20"/>
          <w:rtl w:val="0"/>
        </w:rPr>
        <w:t xml:space="preserve">Tractatus</w:t>
      </w:r>
      <w:r w:rsidDel="00000000" w:rsidR="00000000" w:rsidRPr="00000000">
        <w:rPr>
          <w:rFonts w:ascii="Times New Roman" w:cs="Times New Roman" w:eastAsia="Times New Roman" w:hAnsi="Times New Roman"/>
          <w:b w:val="0"/>
          <w:sz w:val="20"/>
          <w:szCs w:val="20"/>
          <w:rtl w:val="0"/>
        </w:rPr>
        <w:t xml:space="preserve">, Chap. 161.</w:t>
      </w:r>
    </w:p>
  </w:footnote>
  <w:footnote w:id="10">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Pemell, </w:t>
      </w:r>
      <w:r w:rsidDel="00000000" w:rsidR="00000000" w:rsidRPr="00000000">
        <w:rPr>
          <w:rFonts w:ascii="Times New Roman" w:cs="Times New Roman" w:eastAsia="Times New Roman" w:hAnsi="Times New Roman"/>
          <w:b w:val="0"/>
          <w:i w:val="1"/>
          <w:sz w:val="20"/>
          <w:szCs w:val="20"/>
          <w:rtl w:val="0"/>
        </w:rPr>
        <w:t xml:space="preserve">Tractatus, </w:t>
      </w:r>
      <w:r w:rsidDel="00000000" w:rsidR="00000000" w:rsidRPr="00000000">
        <w:rPr>
          <w:rFonts w:ascii="Times New Roman" w:cs="Times New Roman" w:eastAsia="Times New Roman" w:hAnsi="Times New Roman"/>
          <w:b w:val="0"/>
          <w:sz w:val="20"/>
          <w:szCs w:val="20"/>
          <w:rtl w:val="0"/>
        </w:rPr>
        <w:t xml:space="preserve">Chap. 14 and Chap. 91, respectively.</w:t>
      </w:r>
    </w:p>
  </w:footnote>
  <w:footnote w:id="11">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Ken Albala, </w:t>
      </w:r>
      <w:r w:rsidDel="00000000" w:rsidR="00000000" w:rsidRPr="00000000">
        <w:rPr>
          <w:rFonts w:ascii="Times New Roman" w:cs="Times New Roman" w:eastAsia="Times New Roman" w:hAnsi="Times New Roman"/>
          <w:b w:val="0"/>
          <w:i w:val="1"/>
          <w:sz w:val="20"/>
          <w:szCs w:val="20"/>
          <w:rtl w:val="0"/>
        </w:rPr>
        <w:t xml:space="preserve">Eating Right in the Renaissance</w:t>
      </w:r>
      <w:r w:rsidDel="00000000" w:rsidR="00000000" w:rsidRPr="00000000">
        <w:rPr>
          <w:rFonts w:ascii="Times New Roman" w:cs="Times New Roman" w:eastAsia="Times New Roman" w:hAnsi="Times New Roman"/>
          <w:b w:val="0"/>
          <w:sz w:val="20"/>
          <w:szCs w:val="20"/>
          <w:rtl w:val="0"/>
        </w:rPr>
        <w:t xml:space="preserve"> (Berkeley, CA: University of California Press, 2002), 74. </w:t>
      </w:r>
    </w:p>
  </w:footnote>
  <w:footnote w:id="12">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Albala, </w:t>
      </w:r>
      <w:r w:rsidDel="00000000" w:rsidR="00000000" w:rsidRPr="00000000">
        <w:rPr>
          <w:rFonts w:ascii="Times New Roman" w:cs="Times New Roman" w:eastAsia="Times New Roman" w:hAnsi="Times New Roman"/>
          <w:b w:val="0"/>
          <w:i w:val="1"/>
          <w:sz w:val="20"/>
          <w:szCs w:val="20"/>
          <w:rtl w:val="0"/>
        </w:rPr>
        <w:t xml:space="preserve">Eating Right, </w:t>
      </w:r>
      <w:r w:rsidDel="00000000" w:rsidR="00000000" w:rsidRPr="00000000">
        <w:rPr>
          <w:rFonts w:ascii="Times New Roman" w:cs="Times New Roman" w:eastAsia="Times New Roman" w:hAnsi="Times New Roman"/>
          <w:b w:val="0"/>
          <w:sz w:val="20"/>
          <w:szCs w:val="20"/>
          <w:rtl w:val="0"/>
        </w:rPr>
        <w:t xml:space="preserve">101.</w:t>
      </w:r>
    </w:p>
  </w:footnote>
  <w:footnote w:id="1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Change w:author="Hannah Elmer" w:id="17" w:date="2017-01-02T14:22:10Z">
            <w:rPr>
              <w:rFonts w:ascii="Times New Roman" w:cs="Times New Roman" w:eastAsia="Times New Roman" w:hAnsi="Times New Roman"/>
              <w:b w:val="0"/>
              <w:sz w:val="20"/>
              <w:szCs w:val="20"/>
            </w:rPr>
          </w:rPrChang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Change w:author="Hannah Elmer" w:id="17" w:date="2017-01-02T14:22:10Z">
            <w:rPr>
              <w:rFonts w:ascii="Times New Roman" w:cs="Times New Roman" w:eastAsia="Times New Roman" w:hAnsi="Times New Roman"/>
              <w:b w:val="0"/>
              <w:sz w:val="20"/>
              <w:szCs w:val="20"/>
            </w:rPr>
          </w:rPrChange>
        </w:rPr>
        <w:t xml:space="preserve"> See also the dialog between Katharina and Grumio in </w:t>
      </w:r>
      <w:commentRangeStart w:id="12"/>
      <w:r w:rsidDel="00000000" w:rsidR="00000000" w:rsidRPr="00000000">
        <w:rPr>
          <w:rFonts w:ascii="Times New Roman" w:cs="Times New Roman" w:eastAsia="Times New Roman" w:hAnsi="Times New Roman"/>
          <w:b w:val="0"/>
          <w:sz w:val="20"/>
          <w:szCs w:val="20"/>
          <w:rtl w:val="0"/>
          <w:rPrChange w:author="Hannah Elmer" w:id="17" w:date="2017-01-02T14:22:10Z">
            <w:rPr>
              <w:rFonts w:ascii="Times New Roman" w:cs="Times New Roman" w:eastAsia="Times New Roman" w:hAnsi="Times New Roman"/>
              <w:b w:val="0"/>
              <w:sz w:val="20"/>
              <w:szCs w:val="20"/>
            </w:rPr>
          </w:rPrChange>
        </w:rPr>
        <w:t xml:space="preserve">William Shakespeare’s </w:t>
      </w:r>
      <w:r w:rsidDel="00000000" w:rsidR="00000000" w:rsidRPr="00000000">
        <w:rPr>
          <w:rFonts w:ascii="Times New Roman" w:cs="Times New Roman" w:eastAsia="Times New Roman" w:hAnsi="Times New Roman"/>
          <w:b w:val="0"/>
          <w:i w:val="1"/>
          <w:sz w:val="20"/>
          <w:szCs w:val="20"/>
          <w:rtl w:val="0"/>
          <w:rPrChange w:author="Hannah Elmer" w:id="17" w:date="2017-01-02T14:22:10Z">
            <w:rPr>
              <w:rFonts w:ascii="Times New Roman" w:cs="Times New Roman" w:eastAsia="Times New Roman" w:hAnsi="Times New Roman"/>
              <w:b w:val="0"/>
              <w:i w:val="1"/>
              <w:sz w:val="20"/>
              <w:szCs w:val="20"/>
            </w:rPr>
          </w:rPrChange>
        </w:rPr>
        <w:t xml:space="preserve">The Taming of the Shrew</w:t>
      </w:r>
      <w:commentRangeEnd w:id="12"/>
      <w:r w:rsidDel="00000000" w:rsidR="00000000" w:rsidRPr="00000000">
        <w:commentReference w:id="12"/>
      </w:r>
      <w:r w:rsidDel="00000000" w:rsidR="00000000" w:rsidRPr="00000000">
        <w:rPr>
          <w:rFonts w:ascii="Times New Roman" w:cs="Times New Roman" w:eastAsia="Times New Roman" w:hAnsi="Times New Roman"/>
          <w:b w:val="0"/>
          <w:i w:val="1"/>
          <w:sz w:val="20"/>
          <w:szCs w:val="20"/>
          <w:rtl w:val="0"/>
          <w:rPrChange w:author="Hannah Elmer" w:id="17" w:date="2017-01-02T14:22:10Z">
            <w:rPr>
              <w:rFonts w:ascii="Times New Roman" w:cs="Times New Roman" w:eastAsia="Times New Roman" w:hAnsi="Times New Roman"/>
              <w:b w:val="0"/>
              <w:i w:val="1"/>
              <w:sz w:val="20"/>
              <w:szCs w:val="20"/>
            </w:rPr>
          </w:rPrChange>
        </w:rPr>
        <w:t xml:space="preserve">,</w:t>
      </w:r>
      <w:ins w:author="Hannah Elmer" w:id="18" w:date="2017-01-02T14:21:36Z">
        <w:r w:rsidDel="00000000" w:rsidR="00000000" w:rsidRPr="00000000">
          <w:rPr>
            <w:rFonts w:ascii="Times New Roman" w:cs="Times New Roman" w:eastAsia="Times New Roman" w:hAnsi="Times New Roman"/>
            <w:b w:val="0"/>
            <w:i w:val="1"/>
            <w:sz w:val="20"/>
            <w:szCs w:val="20"/>
            <w:rtl w:val="0"/>
            <w:rPrChange w:author="Hannah Elmer" w:id="17" w:date="2017-01-02T14:22:10Z">
              <w:rPr>
                <w:rFonts w:ascii="Times New Roman" w:cs="Times New Roman" w:eastAsia="Times New Roman" w:hAnsi="Times New Roman"/>
                <w:b w:val="0"/>
                <w:i w:val="1"/>
                <w:sz w:val="20"/>
                <w:szCs w:val="20"/>
              </w:rPr>
            </w:rPrChange>
          </w:rPr>
          <w:t xml:space="preserve"> New Folger Edition</w:t>
        </w:r>
        <w:r w:rsidDel="00000000" w:rsidR="00000000" w:rsidRPr="00000000">
          <w:rPr>
            <w:rFonts w:ascii="Times New Roman" w:cs="Times New Roman" w:eastAsia="Times New Roman" w:hAnsi="Times New Roman"/>
            <w:b w:val="0"/>
            <w:i w:val="1"/>
            <w:sz w:val="20"/>
            <w:szCs w:val="20"/>
            <w:rtl w:val="0"/>
            <w:rPrChange w:author="Hannah Elmer" w:id="17" w:date="2017-01-02T14:22:10Z">
              <w:rPr>
                <w:rFonts w:ascii="Times New Roman" w:cs="Times New Roman" w:eastAsia="Times New Roman" w:hAnsi="Times New Roman"/>
                <w:b w:val="0"/>
                <w:i w:val="1"/>
                <w:sz w:val="20"/>
                <w:szCs w:val="20"/>
              </w:rPr>
            </w:rPrChange>
          </w:rPr>
          <w:t xml:space="preserve"> (</w:t>
        </w:r>
        <w:r w:rsidDel="00000000" w:rsidR="00000000" w:rsidRPr="00000000">
          <w:rPr>
            <w:rFonts w:ascii="Times New Roman" w:cs="Times New Roman" w:eastAsia="Times New Roman" w:hAnsi="Times New Roman"/>
            <w:b w:val="0"/>
            <w:i w:val="1"/>
            <w:sz w:val="20"/>
            <w:szCs w:val="20"/>
            <w:rtl w:val="0"/>
            <w:rPrChange w:author="Hannah Elmer" w:id="17" w:date="2017-01-02T14:22:10Z">
              <w:rPr>
                <w:rFonts w:ascii="Times New Roman" w:cs="Times New Roman" w:eastAsia="Times New Roman" w:hAnsi="Times New Roman"/>
                <w:b w:val="0"/>
                <w:i w:val="1"/>
                <w:sz w:val="20"/>
                <w:szCs w:val="20"/>
              </w:rPr>
            </w:rPrChange>
          </w:rPr>
          <w:t xml:space="preserve">New York: Washington Square Press: 1992) 4.4.</w:t>
        </w:r>
      </w:ins>
      <w:del w:author="Hannah Elmer" w:id="19" w:date="2017-01-02T14:23:05Z">
        <w:r w:rsidDel="00000000" w:rsidR="00000000" w:rsidRPr="00000000">
          <w:rPr>
            <w:rFonts w:ascii="Times New Roman" w:cs="Times New Roman" w:eastAsia="Times New Roman" w:hAnsi="Times New Roman"/>
            <w:b w:val="0"/>
            <w:sz w:val="20"/>
            <w:szCs w:val="20"/>
            <w:rtl w:val="0"/>
            <w:rPrChange w:author="Hannah Elmer" w:id="17" w:date="2017-01-02T14:22:10Z">
              <w:rPr>
                <w:rFonts w:ascii="Times New Roman" w:cs="Times New Roman" w:eastAsia="Times New Roman" w:hAnsi="Times New Roman"/>
                <w:b w:val="0"/>
                <w:sz w:val="20"/>
                <w:szCs w:val="20"/>
              </w:rPr>
            </w:rPrChange>
          </w:rPr>
          <w:delText xml:space="preserve"> IV.iii</w:delText>
        </w:r>
      </w:del>
      <w:r w:rsidDel="00000000" w:rsidR="00000000" w:rsidRPr="00000000">
        <w:rPr>
          <w:rFonts w:ascii="Times New Roman" w:cs="Times New Roman" w:eastAsia="Times New Roman" w:hAnsi="Times New Roman"/>
          <w:b w:val="0"/>
          <w:sz w:val="20"/>
          <w:szCs w:val="20"/>
          <w:rtl w:val="0"/>
          <w:rPrChange w:author="Hannah Elmer" w:id="17" w:date="2017-01-02T14:22:10Z">
            <w:rPr>
              <w:rFonts w:ascii="Times New Roman" w:cs="Times New Roman" w:eastAsia="Times New Roman" w:hAnsi="Times New Roman"/>
              <w:b w:val="0"/>
              <w:sz w:val="20"/>
              <w:szCs w:val="20"/>
            </w:rPr>
          </w:rPrChange>
        </w:rPr>
        <w:t xml:space="preserve">.17-35.</w:t>
      </w:r>
      <w:r w:rsidDel="00000000" w:rsidR="00000000" w:rsidRPr="00000000">
        <w:rPr>
          <w:rtl w:val="0"/>
        </w:rPr>
      </w:r>
    </w:p>
  </w:footnote>
  <w:footnote w:id="14">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Albala, </w:t>
      </w:r>
      <w:r w:rsidDel="00000000" w:rsidR="00000000" w:rsidRPr="00000000">
        <w:rPr>
          <w:rFonts w:ascii="Times New Roman" w:cs="Times New Roman" w:eastAsia="Times New Roman" w:hAnsi="Times New Roman"/>
          <w:b w:val="0"/>
          <w:i w:val="1"/>
          <w:sz w:val="20"/>
          <w:szCs w:val="20"/>
          <w:rtl w:val="0"/>
        </w:rPr>
        <w:t xml:space="preserve">Eating Right, </w:t>
      </w:r>
      <w:r w:rsidDel="00000000" w:rsidR="00000000" w:rsidRPr="00000000">
        <w:rPr>
          <w:rFonts w:ascii="Times New Roman" w:cs="Times New Roman" w:eastAsia="Times New Roman" w:hAnsi="Times New Roman"/>
          <w:b w:val="0"/>
          <w:sz w:val="20"/>
          <w:szCs w:val="20"/>
          <w:rtl w:val="0"/>
        </w:rPr>
        <w:t xml:space="preserve">242.</w:t>
      </w:r>
    </w:p>
  </w:footnote>
  <w:footnote w:id="15">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Baldassare Pisanelli, </w:t>
      </w:r>
      <w:r w:rsidDel="00000000" w:rsidR="00000000" w:rsidRPr="00000000">
        <w:rPr>
          <w:rFonts w:ascii="Times New Roman" w:cs="Times New Roman" w:eastAsia="Times New Roman" w:hAnsi="Times New Roman"/>
          <w:b w:val="0"/>
          <w:i w:val="1"/>
          <w:sz w:val="20"/>
          <w:szCs w:val="20"/>
          <w:rtl w:val="0"/>
        </w:rPr>
        <w:t xml:space="preserve">Trattato della natura de’cibi et del bere</w:t>
      </w:r>
      <w:r w:rsidDel="00000000" w:rsidR="00000000" w:rsidRPr="00000000">
        <w:rPr>
          <w:rFonts w:ascii="Times New Roman" w:cs="Times New Roman" w:eastAsia="Times New Roman" w:hAnsi="Times New Roman"/>
          <w:b w:val="0"/>
          <w:sz w:val="20"/>
          <w:szCs w:val="20"/>
          <w:rtl w:val="0"/>
        </w:rPr>
        <w:t xml:space="preserve"> (Venice: Giorgio Alberti, 1586), 88-89.</w:t>
      </w:r>
    </w:p>
  </w:footnote>
  <w:footnote w:id="16">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William Bulleyn, </w:t>
      </w:r>
      <w:r w:rsidDel="00000000" w:rsidR="00000000" w:rsidRPr="00000000">
        <w:rPr>
          <w:rFonts w:ascii="Times New Roman" w:cs="Times New Roman" w:eastAsia="Times New Roman" w:hAnsi="Times New Roman"/>
          <w:b w:val="0"/>
          <w:i w:val="1"/>
          <w:sz w:val="20"/>
          <w:szCs w:val="20"/>
          <w:rtl w:val="0"/>
        </w:rPr>
        <w:t xml:space="preserve">A newe booke entitled the government of healthe</w:t>
      </w:r>
      <w:r w:rsidDel="00000000" w:rsidR="00000000" w:rsidRPr="00000000">
        <w:rPr>
          <w:rFonts w:ascii="Times New Roman" w:cs="Times New Roman" w:eastAsia="Times New Roman" w:hAnsi="Times New Roman"/>
          <w:b w:val="0"/>
          <w:sz w:val="20"/>
          <w:szCs w:val="20"/>
          <w:rtl w:val="0"/>
        </w:rPr>
        <w:t xml:space="preserve"> (London: John Day, 1558), 75v-76r.</w:t>
      </w:r>
    </w:p>
  </w:footnote>
  <w:footnote w:id="17">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Benedictus de Nursia [Nenedetto de’Riguiardati di Norcia] </w:t>
      </w:r>
      <w:r w:rsidDel="00000000" w:rsidR="00000000" w:rsidRPr="00000000">
        <w:rPr>
          <w:rFonts w:ascii="Times New Roman" w:cs="Times New Roman" w:eastAsia="Times New Roman" w:hAnsi="Times New Roman"/>
          <w:b w:val="0"/>
          <w:i w:val="1"/>
          <w:sz w:val="20"/>
          <w:szCs w:val="20"/>
          <w:rtl w:val="0"/>
        </w:rPr>
        <w:t xml:space="preserve">Opus ad sanitatis conservationem, </w:t>
      </w:r>
      <w:r w:rsidDel="00000000" w:rsidR="00000000" w:rsidRPr="00000000">
        <w:rPr>
          <w:rFonts w:ascii="Times New Roman" w:cs="Times New Roman" w:eastAsia="Times New Roman" w:hAnsi="Times New Roman"/>
          <w:b w:val="0"/>
          <w:sz w:val="20"/>
          <w:szCs w:val="20"/>
          <w:rtl w:val="0"/>
        </w:rPr>
        <w:t xml:space="preserve">2nd ed. (Bologna: Domenico de Lapis, 1477), 17r.</w:t>
      </w:r>
    </w:p>
  </w:footnote>
  <w:footnote w:id="18">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McGee, </w:t>
      </w:r>
      <w:r w:rsidDel="00000000" w:rsidR="00000000" w:rsidRPr="00000000">
        <w:rPr>
          <w:rFonts w:ascii="Times New Roman" w:cs="Times New Roman" w:eastAsia="Times New Roman" w:hAnsi="Times New Roman"/>
          <w:b w:val="0"/>
          <w:i w:val="1"/>
          <w:sz w:val="20"/>
          <w:szCs w:val="20"/>
          <w:rtl w:val="0"/>
        </w:rPr>
        <w:t xml:space="preserve">On Food</w:t>
      </w:r>
      <w:r w:rsidDel="00000000" w:rsidR="00000000" w:rsidRPr="00000000">
        <w:rPr>
          <w:rFonts w:ascii="Times New Roman" w:cs="Times New Roman" w:eastAsia="Times New Roman" w:hAnsi="Times New Roman"/>
          <w:b w:val="0"/>
          <w:sz w:val="20"/>
          <w:szCs w:val="20"/>
          <w:rtl w:val="0"/>
        </w:rPr>
        <w:t xml:space="preserve">, 415-16.</w:t>
      </w:r>
    </w:p>
  </w:footnote>
  <w:footnote w:id="19">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McGee, </w:t>
      </w:r>
      <w:r w:rsidDel="00000000" w:rsidR="00000000" w:rsidRPr="00000000">
        <w:rPr>
          <w:rFonts w:ascii="Times New Roman" w:cs="Times New Roman" w:eastAsia="Times New Roman" w:hAnsi="Times New Roman"/>
          <w:b w:val="0"/>
          <w:i w:val="1"/>
          <w:sz w:val="20"/>
          <w:szCs w:val="20"/>
          <w:rtl w:val="0"/>
        </w:rPr>
        <w:t xml:space="preserve">On Food</w:t>
      </w:r>
      <w:r w:rsidDel="00000000" w:rsidR="00000000" w:rsidRPr="00000000">
        <w:rPr>
          <w:rFonts w:ascii="Times New Roman" w:cs="Times New Roman" w:eastAsia="Times New Roman" w:hAnsi="Times New Roman"/>
          <w:b w:val="0"/>
          <w:sz w:val="20"/>
          <w:szCs w:val="20"/>
          <w:rtl w:val="0"/>
        </w:rPr>
        <w:t xml:space="preserve">, 416-17.</w:t>
      </w:r>
    </w:p>
  </w:footnote>
  <w:footnote w:id="20">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Georgine E. Brereton and Janet Mackay Ferrier, eds., </w:t>
      </w:r>
      <w:r w:rsidDel="00000000" w:rsidR="00000000" w:rsidRPr="00000000">
        <w:rPr>
          <w:rFonts w:ascii="Times New Roman" w:cs="Times New Roman" w:eastAsia="Times New Roman" w:hAnsi="Times New Roman"/>
          <w:b w:val="0"/>
          <w:i w:val="1"/>
          <w:sz w:val="20"/>
          <w:szCs w:val="20"/>
          <w:rtl w:val="0"/>
        </w:rPr>
        <w:t xml:space="preserve">Le Ménagier De Paris: A Critical Edition</w:t>
      </w:r>
      <w:r w:rsidDel="00000000" w:rsidR="00000000" w:rsidRPr="00000000">
        <w:rPr>
          <w:rFonts w:ascii="Times New Roman" w:cs="Times New Roman" w:eastAsia="Times New Roman" w:hAnsi="Times New Roman"/>
          <w:b w:val="0"/>
          <w:sz w:val="20"/>
          <w:szCs w:val="20"/>
          <w:rtl w:val="0"/>
        </w:rPr>
        <w:t xml:space="preserve"> (Oxford: Oxford University Press, 1981), 258.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open?id=0BwJi-u8sfkVDSDQ5amF6NzdGQ3M" TargetMode="External"/><Relationship Id="rId10" Type="http://schemas.openxmlformats.org/officeDocument/2006/relationships/hyperlink" Target="https://drive.google.com/open?id=0BwJi-u8sfkVDcUtKU2FwV2E2UXc" TargetMode="External"/><Relationship Id="rId13" Type="http://schemas.openxmlformats.org/officeDocument/2006/relationships/hyperlink" Target="https://drive.google.com/open?id=0BwJi-u8sfkVDQnM0Ym9yTkNVQUk" TargetMode="External"/><Relationship Id="rId12" Type="http://schemas.openxmlformats.org/officeDocument/2006/relationships/hyperlink" Target="https://drive.google.com/open?id=0BwJi-u8sfkVDWXZURmRXVTRiN0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wJi-u8sfkVDS1hrX0hNMkhsd2c" TargetMode="External"/><Relationship Id="rId15" Type="http://schemas.openxmlformats.org/officeDocument/2006/relationships/hyperlink" Target="https://drive.google.com/open?id=0BwJi-u8sfkVDU0hwa19aQUI2a0U" TargetMode="External"/><Relationship Id="rId14" Type="http://schemas.openxmlformats.org/officeDocument/2006/relationships/hyperlink" Target="https://drive.google.com/open?id=0BwJi-u8sfkVDdzNIQU1JTE9mV3c" TargetMode="External"/><Relationship Id="rId17" Type="http://schemas.openxmlformats.org/officeDocument/2006/relationships/hyperlink" Target="https://drive.google.com/open?id=0BwJi-u8sfkVDWGpiYjE3M0lRVkU" TargetMode="External"/><Relationship Id="rId16" Type="http://schemas.openxmlformats.org/officeDocument/2006/relationships/hyperlink" Target="https://drive.google.com/open?id=0BwJi-u8sfkVDbjN6S3F4WlBxVjA" TargetMode="External"/><Relationship Id="rId5" Type="http://schemas.openxmlformats.org/officeDocument/2006/relationships/footnotes" Target="footnotes.xml"/><Relationship Id="rId19" Type="http://schemas.openxmlformats.org/officeDocument/2006/relationships/hyperlink" Target="https://drive.google.com/open?id=0BwJi-u8sfkVDTWtGNm1rSWUtZFk" TargetMode="External"/><Relationship Id="rId6" Type="http://schemas.openxmlformats.org/officeDocument/2006/relationships/numbering" Target="numbering.xml"/><Relationship Id="rId18" Type="http://schemas.openxmlformats.org/officeDocument/2006/relationships/hyperlink" Target="https://drive.google.com/open?id=0BwJi-u8sfkVDcGNMOHVFSFd6RU0" TargetMode="External"/><Relationship Id="rId7" Type="http://schemas.openxmlformats.org/officeDocument/2006/relationships/styles" Target="styles.xml"/><Relationship Id="rId8" Type="http://schemas.openxmlformats.org/officeDocument/2006/relationships/hyperlink" Target="https://drive.google.com/open?id=0BwJi-u8sfkVDcWJVWW1nV2lzR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