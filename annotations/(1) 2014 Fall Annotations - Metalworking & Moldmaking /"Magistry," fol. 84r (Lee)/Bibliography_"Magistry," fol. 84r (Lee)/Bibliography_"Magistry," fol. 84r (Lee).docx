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Bibliography: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Biringuccio, Vannoccio. </w:t>
      </w:r>
      <w:r w:rsidDel="00000000" w:rsidR="00000000" w:rsidRPr="00000000">
        <w:rPr>
          <w:i w:val="1"/>
          <w:vertAlign w:val="baseline"/>
          <w:rtl w:val="0"/>
        </w:rPr>
        <w:t xml:space="preserve">The Pirotechnia of Vannoccio Biringuccio</w:t>
      </w:r>
      <w:r w:rsidDel="00000000" w:rsidR="00000000" w:rsidRPr="00000000">
        <w:rPr>
          <w:vertAlign w:val="baseline"/>
          <w:rtl w:val="0"/>
        </w:rPr>
        <w:t xml:space="preserve">. Translated by Cyril Stanley and Martha Teach Gnudi. New York: Dover Publications, 1990.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 Blancourt, Jean Haudicquer</w:t>
      </w:r>
      <w:del w:author="Hannah Elmer" w:id="0" w:date="2017-01-02T15:20:09Z">
        <w:r w:rsidDel="00000000" w:rsidR="00000000" w:rsidRPr="00000000">
          <w:rPr>
            <w:vertAlign w:val="baseline"/>
            <w:rtl w:val="0"/>
          </w:rPr>
          <w:delText xml:space="preserve"> (ca. 1650)</w:delText>
        </w:r>
      </w:del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i w:val="1"/>
          <w:vertAlign w:val="baseline"/>
          <w:rtl w:val="0"/>
        </w:rPr>
        <w:t xml:space="preserve">The art of glass, showing how to make all sorts of glass, crystal, &amp; enamel ... Illustrated with proper sculptures.</w:t>
      </w:r>
      <w:r w:rsidDel="00000000" w:rsidR="00000000" w:rsidRPr="00000000">
        <w:rPr>
          <w:vertAlign w:val="baseline"/>
          <w:rtl w:val="0"/>
        </w:rPr>
        <w:t xml:space="preserve"> London: Printed for D. Brown. T. Bennett, [etc., etc.], 1699.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Cotgrave, Randle. </w:t>
      </w:r>
      <w:r w:rsidDel="00000000" w:rsidR="00000000" w:rsidRPr="00000000">
        <w:rPr>
          <w:i w:val="1"/>
          <w:vertAlign w:val="baseline"/>
          <w:rtl w:val="0"/>
        </w:rPr>
        <w:t xml:space="preserve">Dictionarie of the French and English Tongues.</w:t>
      </w:r>
      <w:r w:rsidDel="00000000" w:rsidR="00000000" w:rsidRPr="00000000">
        <w:rPr>
          <w:vertAlign w:val="baseline"/>
          <w:rtl w:val="0"/>
        </w:rPr>
        <w:t xml:space="preserve"> London: Printed by Adam Islip Anno, 1611.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Neri, Antonio</w:t>
      </w:r>
      <w:del w:author="Hannah Elmer" w:id="1" w:date="2017-01-02T15:20:30Z">
        <w:r w:rsidDel="00000000" w:rsidR="00000000" w:rsidRPr="00000000">
          <w:rPr>
            <w:vertAlign w:val="baseline"/>
            <w:rtl w:val="0"/>
          </w:rPr>
          <w:delText xml:space="preserve"> (d. 1614)</w:delText>
        </w:r>
      </w:del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i w:val="1"/>
          <w:vertAlign w:val="baseline"/>
          <w:rtl w:val="0"/>
        </w:rPr>
        <w:t xml:space="preserve">The art of glass, wherein are shown the wayes to make and colour glass, pastes, enamels, lakes, and other curiosities.</w:t>
      </w:r>
      <w:r w:rsidDel="00000000" w:rsidR="00000000" w:rsidRPr="00000000">
        <w:rPr>
          <w:vertAlign w:val="baseline"/>
          <w:rtl w:val="0"/>
        </w:rPr>
        <w:t xml:space="preserve"> Translated by Christopher Merret. London: Printed by A.W. for O. Pulleyn, 1662.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Payne, Josh. “Decarburization and Purification by Means of Cinder, Ashes, Salt, Silex, Potash and Clay,” </w:t>
      </w:r>
      <w:r w:rsidDel="00000000" w:rsidR="00000000" w:rsidRPr="00000000">
        <w:rPr>
          <w:i w:val="1"/>
          <w:vertAlign w:val="baseline"/>
          <w:rtl w:val="0"/>
        </w:rPr>
        <w:t xml:space="preserve">Van Nostrand’s Engineering Magazine </w:t>
      </w:r>
      <w:r w:rsidDel="00000000" w:rsidR="00000000" w:rsidRPr="00000000">
        <w:rPr>
          <w:vertAlign w:val="baseline"/>
          <w:rtl w:val="0"/>
        </w:rPr>
        <w:t xml:space="preserve">1 (1728): 194-195.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Smith, Pamela. “The matter of ideas in the working of metals in early modern Europe,” in </w:t>
      </w:r>
      <w:r w:rsidDel="00000000" w:rsidR="00000000" w:rsidRPr="00000000">
        <w:rPr>
          <w:i w:val="1"/>
          <w:vertAlign w:val="baseline"/>
          <w:rtl w:val="0"/>
        </w:rPr>
        <w:t xml:space="preserve">The Matter of Art: Materials, Practices, Cultural Logics, c. 1250-1750</w:t>
      </w:r>
      <w:r w:rsidDel="00000000" w:rsidR="00000000" w:rsidRPr="00000000">
        <w:rPr>
          <w:vertAlign w:val="baseline"/>
          <w:rtl w:val="0"/>
        </w:rPr>
        <w:t xml:space="preserve">, edited by Christy Anderson, Anne Dunlop, and Pamela Smith, 42-68.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Manchester: Manchester University Press,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Unknown, “Sandiver, or Glass Gall.” </w:t>
      </w:r>
      <w:r w:rsidDel="00000000" w:rsidR="00000000" w:rsidRPr="00000000">
        <w:rPr>
          <w:i w:val="1"/>
          <w:vertAlign w:val="baseline"/>
          <w:rtl w:val="0"/>
        </w:rPr>
        <w:t xml:space="preserve">Glass, Brick, Pottery and Glass Journal</w:t>
      </w:r>
      <w:r w:rsidDel="00000000" w:rsidR="00000000" w:rsidRPr="00000000">
        <w:rPr>
          <w:vertAlign w:val="baseline"/>
          <w:rtl w:val="0"/>
        </w:rPr>
        <w:t xml:space="preserve"> 6 (1879): 77.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jc w:val="center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