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Raymond Carlson and Jordan Katz</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Making and Knowing Project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Annotation for BnF Ms. Fr. 640, fol. 131r:</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34"/>
          <w:szCs w:val="34"/>
          <w:u w:val="single"/>
        </w:rPr>
      </w:pPr>
      <w:bookmarkStart w:colFirst="0" w:colLast="0" w:name="_60bogd7f0ojy" w:id="1"/>
      <w:bookmarkEnd w:id="1"/>
      <w:r w:rsidDel="00000000" w:rsidR="00000000" w:rsidRPr="00000000">
        <w:rPr>
          <w:rFonts w:ascii="Arial" w:cs="Arial" w:eastAsia="Arial" w:hAnsi="Arial"/>
          <w:sz w:val="34"/>
          <w:szCs w:val="34"/>
          <w:u w:val="single"/>
          <w:rtl w:val="0"/>
        </w:rPr>
        <w:t xml:space="preserve">Letters and molded </w:t>
      </w:r>
      <w:r w:rsidDel="00000000" w:rsidR="00000000" w:rsidRPr="00000000">
        <w:rPr>
          <w:rFonts w:ascii="Arial" w:cs="Arial" w:eastAsia="Arial" w:hAnsi="Arial"/>
          <w:sz w:val="34"/>
          <w:szCs w:val="34"/>
          <w:u w:val="single"/>
          <w:rtl w:val="0"/>
        </w:rPr>
        <w:t xml:space="preserve">paper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jc w:val="center"/>
        <w:rPr>
          <w:b w:val="1"/>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u w:val="single"/>
        </w:rPr>
      </w:pPr>
      <w:commentRangeStart w:id="0"/>
      <w:r w:rsidDel="00000000" w:rsidR="00000000" w:rsidRPr="00000000">
        <w:rPr>
          <w:rFonts w:ascii="Times New Roman" w:cs="Times New Roman" w:eastAsia="Times New Roman" w:hAnsi="Times New Roman"/>
          <w:b w:val="1"/>
          <w:sz w:val="24"/>
          <w:szCs w:val="24"/>
          <w:u w:val="single"/>
          <w:rtl w:val="0"/>
        </w:rPr>
        <w:t xml:space="preserve">B</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u w:val="single"/>
          <w:rtl w:val="0"/>
        </w:rPr>
        <w:t xml:space="preserve">nF Ms. Fr. 640, fol. 131r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Transcription [tc_p131r, 12 February 2015]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color w:val="000000"/>
          <w:rtl w:val="0"/>
        </w:rPr>
        <w:t xml:space="preserve">&lt;title id=”p131r_a2”&gt;Le{tt}re </w:t>
      </w:r>
      <w:r w:rsidDel="00000000" w:rsidR="00000000" w:rsidRPr="00000000">
        <w:rPr>
          <w:b w:val="1"/>
          <w:color w:val="000000"/>
          <w:rtl w:val="0"/>
        </w:rPr>
        <w:t xml:space="preserve">papier</w:t>
      </w:r>
      <w:r w:rsidDel="00000000" w:rsidR="00000000" w:rsidRPr="00000000">
        <w:rPr>
          <w:color w:val="000000"/>
          <w:rtl w:val="0"/>
        </w:rPr>
        <w:t xml:space="preserve"> moule&lt;/title&gt;</w:t>
      </w: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rPr>
          <w:ins w:author="Pamela Smith" w:id="0" w:date="2018-11-27T17:02:09Z"/>
        </w:rPr>
      </w:pPr>
      <w:ins w:author="Pamela Smith" w:id="0" w:date="2018-11-27T17:02:09Z">
        <w:bookmarkStart w:colFirst="0" w:colLast="0" w:name="_qyryvbvmxj9z" w:id="2"/>
        <w:bookmarkEnd w:id="2"/>
        <w:r w:rsidDel="00000000" w:rsidR="00000000" w:rsidRPr="00000000">
          <w:rPr>
            <w:rtl w:val="0"/>
          </w:rPr>
          <w:t xml:space="preserve">Le{tt}re et </w:t>
        </w:r>
        <w:r w:rsidDel="00000000" w:rsidR="00000000" w:rsidRPr="00000000">
          <w:rPr>
            <w:rtl w:val="0"/>
          </w:rPr>
          <w:t xml:space="preserve">papier</w:t>
        </w:r>
        <w:r w:rsidDel="00000000" w:rsidR="00000000" w:rsidRPr="00000000">
          <w:rPr>
            <w:rtl w:val="0"/>
          </w:rPr>
          <w:t xml:space="preserve"> moule</w:t>
        </w:r>
      </w:ins>
    </w:p>
    <w:p w:rsidR="00000000" w:rsidDel="00000000" w:rsidP="00000000" w:rsidRDefault="00000000" w:rsidRPr="00000000" w14:paraId="0000000F">
      <w:pPr>
        <w:rPr>
          <w:ins w:author="Pamela Smith" w:id="0" w:date="2018-11-27T17:02:09Z"/>
        </w:rPr>
      </w:pPr>
      <w:ins w:author="Pamela Smith" w:id="0" w:date="2018-11-27T17:02:09Z">
        <w:r w:rsidDel="00000000" w:rsidR="00000000" w:rsidRPr="00000000">
          <w:rPr>
            <w:rtl w:val="0"/>
          </w:rPr>
          <w:t xml:space="preserve">Escripts de quelque </w:t>
        </w:r>
        <w:r w:rsidDel="00000000" w:rsidR="00000000" w:rsidRPr="00000000">
          <w:rPr>
            <w:rtl w:val="0"/>
          </w:rPr>
          <w:t xml:space="preserve">ancre</w:t>
        </w:r>
        <w:r w:rsidDel="00000000" w:rsidR="00000000" w:rsidRPr="00000000">
          <w:rPr>
            <w:rtl w:val="0"/>
          </w:rPr>
          <w:t xml:space="preserve"> bien gommee ou de quelque couleur</w:t>
        </w:r>
      </w:ins>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ins w:author="Pamela Smith" w:id="0" w:date="2018-11-27T17:02:09Z"/>
        </w:rPr>
      </w:pPr>
      <w:ins w:author="Pamela Smith" w:id="0" w:date="2018-11-27T17:02:09Z">
        <w:r w:rsidDel="00000000" w:rsidR="00000000" w:rsidRPr="00000000">
          <w:rPr>
            <w:rtl w:val="0"/>
          </w:rPr>
          <w:t xml:space="preserve">qui aye corps &amp; qui ne se defface point estant mouillee d</w:t>
        </w:r>
        <w:r w:rsidDel="00000000" w:rsidR="00000000" w:rsidRPr="00000000">
          <w:rPr>
            <w:rtl w:val="0"/>
          </w:rPr>
          <w:t xml:space="preserve">eau</w:t>
        </w:r>
      </w:ins>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ins w:author="Pamela Smith" w:id="0" w:date="2018-11-27T17:02:09Z"/>
        </w:rPr>
      </w:pPr>
      <w:ins w:author="Pamela Smith" w:id="0" w:date="2018-11-27T17:02:09Z">
        <w:r w:rsidDel="00000000" w:rsidR="00000000" w:rsidRPr="00000000">
          <w:rPr>
            <w:rtl w:val="0"/>
          </w:rPr>
          <w:t xml:space="preserve">de vye</w:t>
        </w:r>
        <w:r w:rsidDel="00000000" w:rsidR="00000000" w:rsidRPr="00000000">
          <w:rPr>
            <w:rtl w:val="0"/>
          </w:rPr>
          <w:t xml:space="preserve"> Puys pose ton </w:t>
        </w:r>
        <w:r w:rsidDel="00000000" w:rsidR="00000000" w:rsidRPr="00000000">
          <w:rPr>
            <w:rtl w:val="0"/>
          </w:rPr>
          <w:t xml:space="preserve">papier</w:t>
        </w:r>
        <w:r w:rsidDel="00000000" w:rsidR="00000000" w:rsidRPr="00000000">
          <w:rPr>
            <w:rtl w:val="0"/>
          </w:rPr>
          <w:t xml:space="preserve"> sur la plastre </w:t>
        </w:r>
        <w:r w:rsidDel="00000000" w:rsidR="00000000" w:rsidRPr="00000000">
          <w:rPr>
            <w:rtl w:val="0"/>
          </w:rPr>
          <w:t xml:space="preserve">dardille</w:t>
        </w:r>
        <w:r w:rsidDel="00000000" w:rsidR="00000000" w:rsidRPr="00000000">
          <w:rPr>
            <w:rtl w:val="0"/>
          </w:rPr>
          <w:t xml:space="preserve"> &amp; le</w:t>
        </w:r>
      </w:ins>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ins w:author="Pamela Smith" w:id="0" w:date="2018-11-27T17:02:09Z"/>
        </w:rPr>
      </w:pPr>
      <w:ins w:author="Pamela Smith" w:id="0" w:date="2018-11-27T17:02:09Z">
        <w:r w:rsidDel="00000000" w:rsidR="00000000" w:rsidRPr="00000000">
          <w:rPr>
            <w:rtl w:val="0"/>
          </w:rPr>
          <w:t xml:space="preserve">mouille d</w:t>
        </w:r>
        <w:r w:rsidDel="00000000" w:rsidR="00000000" w:rsidRPr="00000000">
          <w:rPr>
            <w:rtl w:val="0"/>
          </w:rPr>
          <w:t xml:space="preserve">eau de vye</w:t>
        </w:r>
        <w:r w:rsidDel="00000000" w:rsidR="00000000" w:rsidRPr="00000000">
          <w:rPr>
            <w:rtl w:val="0"/>
          </w:rPr>
          <w:t xml:space="preserve"> Et gecte dune part &amp; daultre</w:t>
        </w:r>
      </w:ins>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del w:author="Pamela Smith" w:id="0" w:date="2018-11-27T17:02:09Z"/>
        </w:rPr>
      </w:pPr>
      <w:del w:author="Pamela Smith" w:id="0" w:date="2018-11-27T17:02:09Z">
        <w:r w:rsidDel="00000000" w:rsidR="00000000" w:rsidRPr="00000000">
          <w:rPr>
            <w:color w:val="000000"/>
            <w:rtl w:val="0"/>
          </w:rPr>
          <w:delText xml:space="preserve">&lt;ab id=”p131r_b2”&gt;Escripts de quelque </w:delText>
        </w:r>
        <w:r w:rsidDel="00000000" w:rsidR="00000000" w:rsidRPr="00000000">
          <w:rPr>
            <w:b w:val="1"/>
            <w:color w:val="000000"/>
            <w:rtl w:val="0"/>
          </w:rPr>
          <w:delText xml:space="preserve">ancre</w:delText>
        </w:r>
        <w:r w:rsidDel="00000000" w:rsidR="00000000" w:rsidRPr="00000000">
          <w:rPr>
            <w:color w:val="000000"/>
            <w:rtl w:val="0"/>
          </w:rPr>
          <w:delText xml:space="preserve"> bien gommee ou de quelque </w:delText>
        </w:r>
        <w:r w:rsidDel="00000000" w:rsidR="00000000" w:rsidRPr="00000000">
          <w:rPr>
            <w:b w:val="1"/>
            <w:color w:val="000000"/>
            <w:rtl w:val="0"/>
          </w:rPr>
          <w:delText xml:space="preserve">couleur</w:delText>
        </w:r>
        <w:r w:rsidDel="00000000" w:rsidR="00000000" w:rsidRPr="00000000">
          <w:rPr>
            <w:color w:val="000000"/>
            <w:rtl w:val="0"/>
          </w:rPr>
          <w:delText xml:space="preserve">&lt;lb/&gt;</w:delText>
        </w:r>
        <w:r w:rsidDel="00000000" w:rsidR="00000000" w:rsidRPr="00000000">
          <w:rPr>
            <w:rtl w:val="0"/>
          </w:rPr>
        </w:r>
      </w:del>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del w:author="Pamela Smith" w:id="0" w:date="2018-11-27T17:02:09Z"/>
        </w:rPr>
      </w:pPr>
      <w:del w:author="Pamela Smith" w:id="0" w:date="2018-11-27T17:02:09Z">
        <w:r w:rsidDel="00000000" w:rsidR="00000000" w:rsidRPr="00000000">
          <w:rPr>
            <w:color w:val="000000"/>
            <w:rtl w:val="0"/>
          </w:rPr>
          <w:delText xml:space="preserve">qui aye corps &amp; qui ne se defface point estant mouille </w:delText>
        </w:r>
        <w:r w:rsidDel="00000000" w:rsidR="00000000" w:rsidRPr="00000000">
          <w:rPr>
            <w:b w:val="1"/>
            <w:color w:val="000000"/>
            <w:rtl w:val="0"/>
          </w:rPr>
          <w:delText xml:space="preserve">deau</w:delText>
        </w:r>
        <w:r w:rsidDel="00000000" w:rsidR="00000000" w:rsidRPr="00000000">
          <w:rPr>
            <w:color w:val="000000"/>
            <w:rtl w:val="0"/>
          </w:rPr>
          <w:delText xml:space="preserve">&lt;lb/&gt;</w:delText>
        </w:r>
        <w:r w:rsidDel="00000000" w:rsidR="00000000" w:rsidRPr="00000000">
          <w:rPr>
            <w:rtl w:val="0"/>
          </w:rPr>
        </w:r>
      </w:del>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del w:author="Pamela Smith" w:id="0" w:date="2018-11-27T17:02:09Z"/>
        </w:rPr>
      </w:pPr>
      <w:del w:author="Pamela Smith" w:id="0" w:date="2018-11-27T17:02:09Z">
        <w:r w:rsidDel="00000000" w:rsidR="00000000" w:rsidRPr="00000000">
          <w:rPr>
            <w:b w:val="1"/>
            <w:color w:val="000000"/>
            <w:rtl w:val="0"/>
          </w:rPr>
          <w:delText xml:space="preserve">de vye</w:delText>
        </w:r>
        <w:r w:rsidDel="00000000" w:rsidR="00000000" w:rsidRPr="00000000">
          <w:rPr>
            <w:color w:val="000000"/>
            <w:rtl w:val="0"/>
          </w:rPr>
          <w:delText xml:space="preserve"> puys pose ton papier sur la plastre </w:delText>
        </w:r>
        <w:r w:rsidDel="00000000" w:rsidR="00000000" w:rsidRPr="00000000">
          <w:rPr>
            <w:b w:val="1"/>
            <w:color w:val="000000"/>
            <w:rtl w:val="0"/>
          </w:rPr>
          <w:delText xml:space="preserve">dardille</w:delText>
        </w:r>
        <w:r w:rsidDel="00000000" w:rsidR="00000000" w:rsidRPr="00000000">
          <w:rPr>
            <w:color w:val="000000"/>
            <w:rtl w:val="0"/>
          </w:rPr>
          <w:delText xml:space="preserve"> &amp; le&lt;lb/&gt;</w:delText>
        </w:r>
        <w:r w:rsidDel="00000000" w:rsidR="00000000" w:rsidRPr="00000000">
          <w:rPr>
            <w:rtl w:val="0"/>
          </w:rPr>
        </w:r>
      </w:del>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del w:author="Pamela Smith" w:id="0" w:date="2018-11-27T17:02:09Z">
        <w:r w:rsidDel="00000000" w:rsidR="00000000" w:rsidRPr="00000000">
          <w:rPr>
            <w:color w:val="000000"/>
            <w:rtl w:val="0"/>
          </w:rPr>
          <w:delText xml:space="preserve">mouille </w:delText>
        </w:r>
        <w:r w:rsidDel="00000000" w:rsidR="00000000" w:rsidRPr="00000000">
          <w:rPr>
            <w:b w:val="1"/>
            <w:color w:val="000000"/>
            <w:rtl w:val="0"/>
          </w:rPr>
          <w:delText xml:space="preserve">deau de vye</w:delText>
        </w:r>
        <w:r w:rsidDel="00000000" w:rsidR="00000000" w:rsidRPr="00000000">
          <w:rPr>
            <w:color w:val="000000"/>
            <w:rtl w:val="0"/>
          </w:rPr>
          <w:delText xml:space="preserve"> &amp; gecte dune part &amp; daultre&lt;/ab&gt;</w:delText>
        </w:r>
      </w:del>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2"/>
          <w:szCs w:val="22"/>
        </w:rPr>
      </w:pPr>
      <w:commentRangeStart w:id="1"/>
      <w:r w:rsidDel="00000000" w:rsidR="00000000" w:rsidRPr="00000000">
        <w:rPr>
          <w:rFonts w:ascii="Arial" w:cs="Arial" w:eastAsia="Arial" w:hAnsi="Arial"/>
          <w:b w:val="1"/>
          <w:sz w:val="22"/>
          <w:szCs w:val="22"/>
          <w:rtl w:val="0"/>
        </w:rPr>
        <w:t xml:space="preserve">W</w:t>
      </w:r>
      <w:commentRangeEnd w:id="1"/>
      <w:r w:rsidDel="00000000" w:rsidR="00000000" w:rsidRPr="00000000">
        <w:commentReference w:id="1"/>
      </w:r>
      <w:r w:rsidDel="00000000" w:rsidR="00000000" w:rsidRPr="00000000">
        <w:rPr>
          <w:rFonts w:ascii="Arial" w:cs="Arial" w:eastAsia="Arial" w:hAnsi="Arial"/>
          <w:b w:val="1"/>
          <w:sz w:val="22"/>
          <w:szCs w:val="22"/>
          <w:rtl w:val="0"/>
        </w:rPr>
        <w:t xml:space="preserve">rite with well gummed </w:t>
      </w:r>
      <w:r w:rsidDel="00000000" w:rsidR="00000000" w:rsidRPr="00000000">
        <w:rPr>
          <w:rFonts w:ascii="Arial" w:cs="Arial" w:eastAsia="Arial" w:hAnsi="Arial"/>
          <w:b w:val="1"/>
          <w:sz w:val="22"/>
          <w:szCs w:val="22"/>
          <w:rtl w:val="0"/>
        </w:rPr>
        <w:t xml:space="preserve">ink</w:t>
      </w:r>
      <w:r w:rsidDel="00000000" w:rsidR="00000000" w:rsidRPr="00000000">
        <w:rPr>
          <w:rFonts w:ascii="Arial" w:cs="Arial" w:eastAsia="Arial" w:hAnsi="Arial"/>
          <w:b w:val="1"/>
          <w:sz w:val="22"/>
          <w:szCs w:val="22"/>
          <w:rtl w:val="0"/>
        </w:rPr>
        <w:t xml:space="preserve"> or with any color which has body &amp; which does not </w:t>
      </w:r>
      <w:r w:rsidDel="00000000" w:rsidR="00000000" w:rsidRPr="00000000">
        <w:rPr>
          <w:rFonts w:ascii="Arial" w:cs="Arial" w:eastAsia="Arial" w:hAnsi="Arial"/>
          <w:b w:val="1"/>
          <w:sz w:val="22"/>
          <w:szCs w:val="22"/>
          <w:rtl w:val="0"/>
        </w:rPr>
        <w:t xml:space="preserve">erase </w:t>
      </w:r>
      <w:r w:rsidDel="00000000" w:rsidR="00000000" w:rsidRPr="00000000">
        <w:rPr>
          <w:rFonts w:ascii="Arial" w:cs="Arial" w:eastAsia="Arial" w:hAnsi="Arial"/>
          <w:b w:val="1"/>
          <w:sz w:val="22"/>
          <w:szCs w:val="22"/>
          <w:rtl w:val="0"/>
        </w:rPr>
        <w:t xml:space="preserve">once moistened with eau-de-vie. Then, place your </w:t>
      </w:r>
      <w:r w:rsidDel="00000000" w:rsidR="00000000" w:rsidRPr="00000000">
        <w:rPr>
          <w:rFonts w:ascii="Arial" w:cs="Arial" w:eastAsia="Arial" w:hAnsi="Arial"/>
          <w:b w:val="1"/>
          <w:sz w:val="22"/>
          <w:szCs w:val="22"/>
          <w:rtl w:val="0"/>
        </w:rPr>
        <w:t xml:space="preserve">paper</w:t>
      </w:r>
      <w:r w:rsidDel="00000000" w:rsidR="00000000" w:rsidRPr="00000000">
        <w:rPr>
          <w:rFonts w:ascii="Arial" w:cs="Arial" w:eastAsia="Arial" w:hAnsi="Arial"/>
          <w:b w:val="1"/>
          <w:sz w:val="22"/>
          <w:szCs w:val="22"/>
          <w:rtl w:val="0"/>
        </w:rPr>
        <w:t xml:space="preserve"> on a </w:t>
      </w:r>
      <w:r w:rsidDel="00000000" w:rsidR="00000000" w:rsidRPr="00000000">
        <w:rPr>
          <w:rFonts w:ascii="Arial" w:cs="Arial" w:eastAsia="Arial" w:hAnsi="Arial"/>
          <w:b w:val="1"/>
          <w:sz w:val="22"/>
          <w:szCs w:val="22"/>
          <w:rtl w:val="0"/>
        </w:rPr>
        <w:t xml:space="preserve">clay</w:t>
      </w:r>
      <w:r w:rsidDel="00000000" w:rsidR="00000000" w:rsidRPr="00000000">
        <w:rPr>
          <w:rFonts w:ascii="Arial" w:cs="Arial" w:eastAsia="Arial" w:hAnsi="Arial"/>
          <w:b w:val="1"/>
          <w:sz w:val="22"/>
          <w:szCs w:val="22"/>
          <w:rtl w:val="0"/>
        </w:rPr>
        <w:t xml:space="preserve"> slab &amp; moisten it with eau-de-vie and cast on one side &amp; the other.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Annotation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rPr>
          <w:ins w:author="Pamela Smith" w:id="1" w:date="2018-11-27T16:52:20Z"/>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The </w:t>
      </w:r>
      <w:r w:rsidDel="00000000" w:rsidR="00000000" w:rsidRPr="00000000">
        <w:rPr>
          <w:rtl w:val="0"/>
        </w:rPr>
        <w:t xml:space="preserve">entry </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t xml:space="preserve">Letters and molded paper</w:t>
      </w:r>
      <w:r w:rsidDel="00000000" w:rsidR="00000000" w:rsidRPr="00000000">
        <w:rPr>
          <w:rFonts w:ascii="Times New Roman" w:cs="Times New Roman" w:eastAsia="Times New Roman" w:hAnsi="Times New Roman"/>
          <w:b w:val="0"/>
          <w:sz w:val="24"/>
          <w:szCs w:val="24"/>
          <w:rtl w:val="0"/>
        </w:rPr>
        <w:t xml:space="preserve">” on fol. 131r explains in just one sentence the process of laying thick ink onto a piece of paper and casting it </w:t>
      </w:r>
      <w:commentRangeStart w:id="2"/>
      <w:r w:rsidDel="00000000" w:rsidR="00000000" w:rsidRPr="00000000">
        <w:rPr>
          <w:rFonts w:ascii="Times New Roman" w:cs="Times New Roman" w:eastAsia="Times New Roman" w:hAnsi="Times New Roman"/>
          <w:b w:val="0"/>
          <w:sz w:val="24"/>
          <w:szCs w:val="24"/>
          <w:rtl w:val="0"/>
        </w:rPr>
        <w:t xml:space="preserve">into clay</w:t>
      </w:r>
      <w:ins w:author="Pamela Smith" w:id="1" w:date="2018-11-27T16:52:20Z">
        <w:commentRangeEnd w:id="2"/>
        <w:r w:rsidDel="00000000" w:rsidR="00000000" w:rsidRPr="00000000">
          <w:commentReference w:id="2"/>
        </w:r>
        <w:r w:rsidDel="00000000" w:rsidR="00000000" w:rsidRPr="00000000">
          <w:rPr>
            <w:rFonts w:ascii="Times New Roman" w:cs="Times New Roman" w:eastAsia="Times New Roman" w:hAnsi="Times New Roman"/>
            <w:b w:val="0"/>
            <w:sz w:val="24"/>
            <w:szCs w:val="24"/>
            <w:rtl w:val="0"/>
          </w:rPr>
          <w:t xml:space="preserve">: </w:t>
        </w:r>
      </w:ins>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rPr>
          <w:ins w:author="Pamela Smith" w:id="1" w:date="2018-11-27T16:52:20Z"/>
          <w:rFonts w:ascii="Times New Roman" w:cs="Times New Roman" w:eastAsia="Times New Roman" w:hAnsi="Times New Roman"/>
          <w:b w:val="0"/>
          <w:sz w:val="24"/>
          <w:szCs w:val="24"/>
        </w:rPr>
      </w:pPr>
      <w:ins w:author="Pamela Smith" w:id="1" w:date="2018-11-27T16:52:20Z">
        <w:r w:rsidDel="00000000" w:rsidR="00000000" w:rsidRPr="00000000">
          <w:rPr>
            <w:rFonts w:ascii="Times New Roman" w:cs="Times New Roman" w:eastAsia="Times New Roman" w:hAnsi="Times New Roman"/>
            <w:b w:val="0"/>
            <w:sz w:val="24"/>
            <w:szCs w:val="24"/>
            <w:rtl w:val="0"/>
          </w:rPr>
          <w:t xml:space="preserve">I think PLACE RECIPE HERE (WITH FRENCH IN A FOOTNOTE--OR IN TEXT), AND THEN NO QUOTING OF THE RECIPE IN THE FOOTNOTES..</w:t>
        </w:r>
      </w:ins>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480" w:lineRule="auto"/>
        <w:rPr/>
      </w:pPr>
      <w:del w:author="Pamela Smith" w:id="1" w:date="2018-11-27T16:52:20Z">
        <w:r w:rsidDel="00000000" w:rsidR="00000000" w:rsidRPr="00000000">
          <w:rPr>
            <w:rtl w:val="0"/>
          </w:rPr>
          <w:delText xml:space="preserve">.</w:delText>
        </w:r>
      </w:del>
      <w:r w:rsidDel="00000000" w:rsidR="00000000" w:rsidRPr="00000000">
        <w:rPr>
          <w:rFonts w:ascii="Times New Roman" w:cs="Times New Roman" w:eastAsia="Times New Roman" w:hAnsi="Times New Roman"/>
          <w:b w:val="0"/>
          <w:sz w:val="24"/>
          <w:szCs w:val="24"/>
          <w:rtl w:val="0"/>
        </w:rPr>
        <w:t xml:space="preserve">.</w:t>
      </w:r>
      <w:del w:author="Pamela Smith" w:id="2" w:date="2018-11-27T16:42:11Z">
        <w:r w:rsidDel="00000000" w:rsidR="00000000" w:rsidRPr="00000000">
          <w:rPr>
            <w:rFonts w:ascii="Times New Roman" w:cs="Times New Roman" w:eastAsia="Times New Roman" w:hAnsi="Times New Roman"/>
            <w:b w:val="0"/>
            <w:sz w:val="24"/>
            <w:szCs w:val="24"/>
            <w:vertAlign w:val="superscript"/>
          </w:rPr>
          <w:footnoteReference w:customMarkFollows="0" w:id="0"/>
        </w:r>
        <w:r w:rsidDel="00000000" w:rsidR="00000000" w:rsidRPr="00000000">
          <w:rPr>
            <w:rFonts w:ascii="Times New Roman" w:cs="Times New Roman" w:eastAsia="Times New Roman" w:hAnsi="Times New Roman"/>
            <w:b w:val="0"/>
            <w:sz w:val="24"/>
            <w:szCs w:val="24"/>
            <w:rtl w:val="0"/>
          </w:rPr>
          <w:delText xml:space="preserve"> </w:delText>
        </w:r>
      </w:del>
      <w:r w:rsidDel="00000000" w:rsidR="00000000" w:rsidRPr="00000000">
        <w:rPr>
          <w:rFonts w:ascii="Times New Roman" w:cs="Times New Roman" w:eastAsia="Times New Roman" w:hAnsi="Times New Roman"/>
          <w:b w:val="0"/>
          <w:sz w:val="24"/>
          <w:szCs w:val="24"/>
          <w:rtl w:val="0"/>
        </w:rPr>
        <w:t xml:space="preserve">This recipe is without exact precedent in previous written sources, and </w:t>
      </w:r>
      <w:r w:rsidDel="00000000" w:rsidR="00000000" w:rsidRPr="00000000">
        <w:rPr>
          <w:rtl w:val="0"/>
        </w:rPr>
        <w:t xml:space="preserve">it</w:t>
      </w:r>
      <w:r w:rsidDel="00000000" w:rsidR="00000000" w:rsidRPr="00000000">
        <w:rPr>
          <w:rFonts w:ascii="Times New Roman" w:cs="Times New Roman" w:eastAsia="Times New Roman" w:hAnsi="Times New Roman"/>
          <w:b w:val="0"/>
          <w:sz w:val="24"/>
          <w:szCs w:val="24"/>
          <w:rtl w:val="0"/>
        </w:rPr>
        <w:t xml:space="preserve"> does not </w:t>
      </w:r>
      <w:r w:rsidDel="00000000" w:rsidR="00000000" w:rsidRPr="00000000">
        <w:rPr>
          <w:rtl w:val="0"/>
        </w:rPr>
        <w:t xml:space="preserve">make clear </w:t>
      </w:r>
      <w:r w:rsidDel="00000000" w:rsidR="00000000" w:rsidRPr="00000000">
        <w:rPr>
          <w:rFonts w:ascii="Times New Roman" w:cs="Times New Roman" w:eastAsia="Times New Roman" w:hAnsi="Times New Roman"/>
          <w:b w:val="0"/>
          <w:sz w:val="24"/>
          <w:szCs w:val="24"/>
          <w:rtl w:val="0"/>
        </w:rPr>
        <w:t xml:space="preserve">its intended final product. While a reconstruction of this recipe sheds light on its possible outcome, it does not illuminate its purpose.</w:t>
      </w:r>
      <w:r w:rsidDel="00000000" w:rsidR="00000000" w:rsidRPr="00000000">
        <w:rPr>
          <w:rtl w:val="0"/>
        </w:rPr>
        <w:t xml:space="preserve"> </w:t>
      </w:r>
      <w:r w:rsidDel="00000000" w:rsidR="00000000" w:rsidRPr="00000000">
        <w:rPr>
          <w:rFonts w:ascii="Times New Roman" w:cs="Times New Roman" w:eastAsia="Times New Roman" w:hAnsi="Times New Roman"/>
          <w:b w:val="0"/>
          <w:sz w:val="24"/>
          <w:szCs w:val="24"/>
          <w:rtl w:val="0"/>
        </w:rPr>
        <w:t xml:space="preserve">The limited nature of the text suggests that the recipe was not a subject of careful experimentation. Rather, as this </w:t>
      </w:r>
      <w:r w:rsidDel="00000000" w:rsidR="00000000" w:rsidRPr="00000000">
        <w:rPr>
          <w:rtl w:val="0"/>
        </w:rPr>
        <w:t xml:space="preserve">essay </w:t>
      </w:r>
      <w:r w:rsidDel="00000000" w:rsidR="00000000" w:rsidRPr="00000000">
        <w:rPr>
          <w:rFonts w:ascii="Times New Roman" w:cs="Times New Roman" w:eastAsia="Times New Roman" w:hAnsi="Times New Roman"/>
          <w:b w:val="0"/>
          <w:sz w:val="24"/>
          <w:szCs w:val="24"/>
          <w:rtl w:val="0"/>
        </w:rPr>
        <w:t xml:space="preserve">will demonstrate, this recipe likely represents a less-developed idea inspired by two broader groups of recipes in the manuscript: those related to the casting of thin </w:t>
      </w:r>
      <w:ins w:author="Pamela Smith" w:id="3" w:date="2018-11-27T16:42:23Z">
        <w:r w:rsidDel="00000000" w:rsidR="00000000" w:rsidRPr="00000000">
          <w:rPr>
            <w:rFonts w:ascii="Times New Roman" w:cs="Times New Roman" w:eastAsia="Times New Roman" w:hAnsi="Times New Roman"/>
            <w:b w:val="0"/>
            <w:sz w:val="24"/>
            <w:szCs w:val="24"/>
            <w:rtl w:val="0"/>
          </w:rPr>
          <w:t xml:space="preserve">things </w:t>
        </w:r>
      </w:ins>
      <w:del w:author="Pamela Smith" w:id="3" w:date="2018-11-27T16:42:23Z">
        <w:r w:rsidDel="00000000" w:rsidR="00000000" w:rsidRPr="00000000">
          <w:rPr>
            <w:rFonts w:ascii="Times New Roman" w:cs="Times New Roman" w:eastAsia="Times New Roman" w:hAnsi="Times New Roman"/>
            <w:b w:val="0"/>
            <w:sz w:val="24"/>
            <w:szCs w:val="24"/>
            <w:rtl w:val="0"/>
          </w:rPr>
          <w:delText xml:space="preserve">substances </w:delText>
        </w:r>
      </w:del>
      <w:r w:rsidDel="00000000" w:rsidR="00000000" w:rsidRPr="00000000">
        <w:rPr>
          <w:rFonts w:ascii="Times New Roman" w:cs="Times New Roman" w:eastAsia="Times New Roman" w:hAnsi="Times New Roman"/>
          <w:b w:val="0"/>
          <w:sz w:val="24"/>
          <w:szCs w:val="24"/>
          <w:rtl w:val="0"/>
        </w:rPr>
        <w:t xml:space="preserve">and those related to writing tricks.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t xml:space="preserve">The recipe begins by calling for writing that uses either well-gummed ink (</w:t>
      </w:r>
      <w:del w:author="Tillmann Taape" w:id="4" w:date="2018-11-28T14:18:40Z">
        <w:r w:rsidDel="00000000" w:rsidR="00000000" w:rsidRPr="00000000">
          <w:rPr>
            <w:rtl w:val="0"/>
          </w:rPr>
          <w:delText xml:space="preserve">“</w:delText>
        </w:r>
      </w:del>
      <w:r w:rsidDel="00000000" w:rsidR="00000000" w:rsidRPr="00000000">
        <w:rPr>
          <w:i w:val="1"/>
          <w:rtl w:val="0"/>
        </w:rPr>
        <w:t xml:space="preserve">a</w:t>
      </w:r>
      <w:r w:rsidDel="00000000" w:rsidR="00000000" w:rsidRPr="00000000">
        <w:rPr>
          <w:rFonts w:ascii="Times New Roman" w:cs="Times New Roman" w:eastAsia="Times New Roman" w:hAnsi="Times New Roman"/>
          <w:b w:val="0"/>
          <w:i w:val="1"/>
          <w:sz w:val="24"/>
          <w:szCs w:val="24"/>
          <w:rtl w:val="0"/>
        </w:rPr>
        <w:t xml:space="preserve">ncre bien gommée</w:t>
      </w:r>
      <w:del w:author="Tillmann Taape" w:id="5" w:date="2018-11-28T14:18:43Z">
        <w:r w:rsidDel="00000000" w:rsidR="00000000" w:rsidRPr="00000000">
          <w:rPr>
            <w:rFonts w:ascii="Times New Roman" w:cs="Times New Roman" w:eastAsia="Times New Roman" w:hAnsi="Times New Roman"/>
            <w:b w:val="0"/>
            <w:sz w:val="24"/>
            <w:szCs w:val="24"/>
            <w:rtl w:val="0"/>
          </w:rPr>
          <w:delText xml:space="preserve">”</w:delText>
        </w:r>
      </w:del>
      <w:r w:rsidDel="00000000" w:rsidR="00000000" w:rsidRPr="00000000">
        <w:rPr>
          <w:rFonts w:ascii="Times New Roman" w:cs="Times New Roman" w:eastAsia="Times New Roman" w:hAnsi="Times New Roman"/>
          <w:b w:val="0"/>
          <w:sz w:val="24"/>
          <w:szCs w:val="24"/>
          <w:rtl w:val="0"/>
        </w:rPr>
        <w:t xml:space="preserve">) or a colored liquid with body (</w:t>
      </w:r>
      <w:del w:author="Tillmann Taape" w:id="6" w:date="2018-11-28T14:18:45Z">
        <w:r w:rsidDel="00000000" w:rsidR="00000000" w:rsidRPr="00000000">
          <w:rPr>
            <w:rFonts w:ascii="Times New Roman" w:cs="Times New Roman" w:eastAsia="Times New Roman" w:hAnsi="Times New Roman"/>
            <w:b w:val="0"/>
            <w:sz w:val="24"/>
            <w:szCs w:val="24"/>
            <w:rtl w:val="0"/>
          </w:rPr>
          <w:delText xml:space="preserve">“</w:delText>
        </w:r>
      </w:del>
      <w:r w:rsidDel="00000000" w:rsidR="00000000" w:rsidRPr="00000000">
        <w:rPr>
          <w:rFonts w:ascii="Times New Roman" w:cs="Times New Roman" w:eastAsia="Times New Roman" w:hAnsi="Times New Roman"/>
          <w:b w:val="0"/>
          <w:i w:val="1"/>
          <w:sz w:val="24"/>
          <w:szCs w:val="24"/>
          <w:rtl w:val="0"/>
        </w:rPr>
        <w:t xml:space="preserve">quelque couleur qui aye corps</w:t>
      </w:r>
      <w:del w:author="Tillmann Taape" w:id="7" w:date="2018-11-28T14:18:47Z">
        <w:r w:rsidDel="00000000" w:rsidR="00000000" w:rsidRPr="00000000">
          <w:rPr>
            <w:rFonts w:ascii="Times New Roman" w:cs="Times New Roman" w:eastAsia="Times New Roman" w:hAnsi="Times New Roman"/>
            <w:b w:val="0"/>
            <w:sz w:val="24"/>
            <w:szCs w:val="24"/>
            <w:rtl w:val="0"/>
          </w:rPr>
          <w:delText xml:space="preserve">”</w:delText>
        </w:r>
      </w:del>
      <w:r w:rsidDel="00000000" w:rsidR="00000000" w:rsidRPr="00000000">
        <w:rPr>
          <w:rFonts w:ascii="Times New Roman" w:cs="Times New Roman" w:eastAsia="Times New Roman" w:hAnsi="Times New Roman"/>
          <w:b w:val="0"/>
          <w:sz w:val="24"/>
          <w:szCs w:val="24"/>
          <w:rtl w:val="0"/>
        </w:rPr>
        <w:t xml:space="preserve">). Immediately evident is the priority given to the viscosity of the writing liquid rather than its appearance, which implies that the paper onto which the ink is laid is unimportant to the final result. The recipe offers no indication of how to make </w:t>
      </w:r>
      <w:del w:author="Tillmann Taape" w:id="8" w:date="2018-11-28T14:20:49Z">
        <w:r w:rsidDel="00000000" w:rsidR="00000000" w:rsidRPr="00000000">
          <w:rPr>
            <w:rFonts w:ascii="Times New Roman" w:cs="Times New Roman" w:eastAsia="Times New Roman" w:hAnsi="Times New Roman"/>
            <w:b w:val="0"/>
            <w:sz w:val="24"/>
            <w:szCs w:val="24"/>
            <w:rtl w:val="0"/>
          </w:rPr>
          <w:delText xml:space="preserve">“</w:delText>
        </w:r>
      </w:del>
      <w:r w:rsidDel="00000000" w:rsidR="00000000" w:rsidRPr="00000000">
        <w:rPr>
          <w:i w:val="1"/>
          <w:rtl w:val="0"/>
        </w:rPr>
        <w:t xml:space="preserve">a</w:t>
      </w:r>
      <w:r w:rsidDel="00000000" w:rsidR="00000000" w:rsidRPr="00000000">
        <w:rPr>
          <w:rFonts w:ascii="Times New Roman" w:cs="Times New Roman" w:eastAsia="Times New Roman" w:hAnsi="Times New Roman"/>
          <w:b w:val="0"/>
          <w:i w:val="1"/>
          <w:sz w:val="24"/>
          <w:szCs w:val="24"/>
          <w:rtl w:val="0"/>
        </w:rPr>
        <w:t xml:space="preserve">ncre bien gommée</w:t>
      </w:r>
      <w:r w:rsidDel="00000000" w:rsidR="00000000" w:rsidRPr="00000000">
        <w:rPr>
          <w:rFonts w:ascii="Times New Roman" w:cs="Times New Roman" w:eastAsia="Times New Roman" w:hAnsi="Times New Roman"/>
          <w:b w:val="0"/>
          <w:sz w:val="24"/>
          <w:szCs w:val="24"/>
          <w:rtl w:val="0"/>
        </w:rPr>
        <w:t xml:space="preserve">,</w:t>
      </w:r>
      <w:del w:author="Tillmann Taape" w:id="9" w:date="2018-11-28T14:20:51Z">
        <w:r w:rsidDel="00000000" w:rsidR="00000000" w:rsidRPr="00000000">
          <w:rPr>
            <w:rFonts w:ascii="Times New Roman" w:cs="Times New Roman" w:eastAsia="Times New Roman" w:hAnsi="Times New Roman"/>
            <w:b w:val="0"/>
            <w:sz w:val="24"/>
            <w:szCs w:val="24"/>
            <w:rtl w:val="0"/>
          </w:rPr>
          <w:delText xml:space="preserve">”</w:delText>
        </w:r>
      </w:del>
      <w:r w:rsidDel="00000000" w:rsidR="00000000" w:rsidRPr="00000000">
        <w:rPr>
          <w:rFonts w:ascii="Times New Roman" w:cs="Times New Roman" w:eastAsia="Times New Roman" w:hAnsi="Times New Roman"/>
          <w:b w:val="0"/>
          <w:sz w:val="24"/>
          <w:szCs w:val="24"/>
          <w:rtl w:val="0"/>
        </w:rPr>
        <w:t xml:space="preserve"> although for a contemporary reader, this would have likely been a straightforward process.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t xml:space="preserve">As Jo Wheeler has noted, the majority of surviving Renaissance ink recipes are related to the making of iron gall ink, which was used since the twelfth century and involved a combination of iron salts with gall from animal or plant sources.</w:t>
      </w:r>
      <w:r w:rsidDel="00000000" w:rsidR="00000000" w:rsidRPr="00000000">
        <w:rPr>
          <w:rFonts w:ascii="Times New Roman" w:cs="Times New Roman" w:eastAsia="Times New Roman" w:hAnsi="Times New Roman"/>
          <w:b w:val="0"/>
          <w:sz w:val="24"/>
          <w:szCs w:val="24"/>
          <w:vertAlign w:val="superscript"/>
        </w:rPr>
        <w:footnoteReference w:customMarkFollows="0" w:id="1"/>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222222"/>
          <w:sz w:val="24"/>
          <w:szCs w:val="24"/>
          <w:highlight w:val="white"/>
          <w:rtl w:val="0"/>
        </w:rPr>
        <w:t xml:space="preserve">A common source in which to locate such recipes are Renaissance books of secrets.</w:t>
      </w:r>
      <w:r w:rsidDel="00000000" w:rsidR="00000000" w:rsidRPr="00000000">
        <w:rPr>
          <w:rFonts w:ascii="Times New Roman" w:cs="Times New Roman" w:eastAsia="Times New Roman" w:hAnsi="Times New Roman"/>
          <w:b w:val="0"/>
          <w:color w:val="222222"/>
          <w:sz w:val="24"/>
          <w:szCs w:val="24"/>
          <w:highlight w:val="white"/>
          <w:vertAlign w:val="superscript"/>
        </w:rPr>
        <w:footnoteReference w:customMarkFollows="0" w:id="2"/>
      </w:r>
      <w:r w:rsidDel="00000000" w:rsidR="00000000" w:rsidRPr="00000000">
        <w:rPr>
          <w:rFonts w:ascii="Times New Roman" w:cs="Times New Roman" w:eastAsia="Times New Roman" w:hAnsi="Times New Roman"/>
          <w:b w:val="0"/>
          <w:color w:val="222222"/>
          <w:sz w:val="24"/>
          <w:szCs w:val="24"/>
          <w:highlight w:val="white"/>
          <w:rtl w:val="0"/>
        </w:rPr>
        <w:t xml:space="preserve"> The </w:t>
      </w:r>
      <w:r w:rsidDel="00000000" w:rsidR="00000000" w:rsidRPr="00000000">
        <w:rPr>
          <w:rFonts w:ascii="Times New Roman" w:cs="Times New Roman" w:eastAsia="Times New Roman" w:hAnsi="Times New Roman"/>
          <w:b w:val="0"/>
          <w:i w:val="1"/>
          <w:color w:val="222222"/>
          <w:sz w:val="24"/>
          <w:szCs w:val="24"/>
          <w:highlight w:val="white"/>
          <w:rtl w:val="0"/>
        </w:rPr>
        <w:t xml:space="preserve">De Secreti</w:t>
      </w:r>
      <w:r w:rsidDel="00000000" w:rsidR="00000000" w:rsidRPr="00000000">
        <w:rPr>
          <w:rFonts w:ascii="Times New Roman" w:cs="Times New Roman" w:eastAsia="Times New Roman" w:hAnsi="Times New Roman"/>
          <w:b w:val="0"/>
          <w:color w:val="222222"/>
          <w:sz w:val="24"/>
          <w:szCs w:val="24"/>
          <w:highlight w:val="white"/>
          <w:rtl w:val="0"/>
        </w:rPr>
        <w:t xml:space="preserve"> of Alessio Piemontese (1555), for example, is filled with numerous ink recipes, each with different merits (cost-effective ink, white ink, etc.). One recipe, “To make ink to write that will allow you to make a large quantity, and very quickly, and at very little expense, and that will be perfect. And to make furthermore ink to print,” calls for the primary ingredient of fish gall, particularly that from ocean regions such as Venice.</w:t>
      </w:r>
      <w:r w:rsidDel="00000000" w:rsidR="00000000" w:rsidRPr="00000000">
        <w:rPr>
          <w:rFonts w:ascii="Times New Roman" w:cs="Times New Roman" w:eastAsia="Times New Roman" w:hAnsi="Times New Roman"/>
          <w:b w:val="0"/>
          <w:color w:val="222222"/>
          <w:sz w:val="24"/>
          <w:szCs w:val="24"/>
          <w:highlight w:val="white"/>
          <w:vertAlign w:val="superscript"/>
        </w:rPr>
        <w:footnoteReference w:customMarkFollows="0" w:id="3"/>
      </w:r>
      <w:r w:rsidDel="00000000" w:rsidR="00000000" w:rsidRPr="00000000">
        <w:rPr>
          <w:rFonts w:ascii="Times New Roman" w:cs="Times New Roman" w:eastAsia="Times New Roman" w:hAnsi="Times New Roman"/>
          <w:b w:val="0"/>
          <w:color w:val="222222"/>
          <w:sz w:val="24"/>
          <w:szCs w:val="24"/>
          <w:highlight w:val="white"/>
          <w:rtl w:val="0"/>
        </w:rPr>
        <w:t xml:space="preserve"> To improve an ink of simple fish gall, the </w:t>
      </w:r>
      <w:r w:rsidDel="00000000" w:rsidR="00000000" w:rsidRPr="00000000">
        <w:rPr>
          <w:rFonts w:ascii="Times New Roman" w:cs="Times New Roman" w:eastAsia="Times New Roman" w:hAnsi="Times New Roman"/>
          <w:b w:val="0"/>
          <w:i w:val="1"/>
          <w:color w:val="222222"/>
          <w:sz w:val="24"/>
          <w:szCs w:val="24"/>
          <w:highlight w:val="white"/>
          <w:rtl w:val="0"/>
        </w:rPr>
        <w:t xml:space="preserve">De Secreti</w:t>
      </w:r>
      <w:r w:rsidDel="00000000" w:rsidR="00000000" w:rsidRPr="00000000">
        <w:rPr>
          <w:rFonts w:ascii="Times New Roman" w:cs="Times New Roman" w:eastAsia="Times New Roman" w:hAnsi="Times New Roman"/>
          <w:b w:val="0"/>
          <w:color w:val="222222"/>
          <w:sz w:val="24"/>
          <w:szCs w:val="24"/>
          <w:highlight w:val="white"/>
          <w:rtl w:val="0"/>
        </w:rPr>
        <w:t xml:space="preserve"> calls for adding dust of cuttlefish or dried fish, charcoal, glass, gall, and gum (</w:t>
      </w:r>
      <w:r w:rsidDel="00000000" w:rsidR="00000000" w:rsidRPr="00000000">
        <w:rPr>
          <w:rFonts w:ascii="Times New Roman" w:cs="Times New Roman" w:eastAsia="Times New Roman" w:hAnsi="Times New Roman"/>
          <w:b w:val="0"/>
          <w:i w:val="1"/>
          <w:color w:val="222222"/>
          <w:sz w:val="24"/>
          <w:szCs w:val="24"/>
          <w:highlight w:val="white"/>
          <w:rtl w:val="0"/>
        </w:rPr>
        <w:t xml:space="preserve">gomma</w:t>
      </w:r>
      <w:r w:rsidDel="00000000" w:rsidR="00000000" w:rsidRPr="00000000">
        <w:rPr>
          <w:rFonts w:ascii="Times New Roman" w:cs="Times New Roman" w:eastAsia="Times New Roman" w:hAnsi="Times New Roman"/>
          <w:b w:val="0"/>
          <w:color w:val="222222"/>
          <w:sz w:val="24"/>
          <w:szCs w:val="24"/>
          <w:highlight w:val="white"/>
          <w:rtl w:val="0"/>
        </w:rPr>
        <w:t xml:space="preserve">). The practice of varying the ingredients in ink to fit a desired purpose</w:t>
      </w:r>
      <w:r w:rsidDel="00000000" w:rsidR="00000000" w:rsidRPr="00000000">
        <w:rPr>
          <w:color w:val="222222"/>
          <w:highlight w:val="white"/>
          <w:rtl w:val="0"/>
        </w:rPr>
        <w:t xml:space="preserve">, </w:t>
      </w:r>
      <w:r w:rsidDel="00000000" w:rsidR="00000000" w:rsidRPr="00000000">
        <w:rPr>
          <w:rFonts w:ascii="Times New Roman" w:cs="Times New Roman" w:eastAsia="Times New Roman" w:hAnsi="Times New Roman"/>
          <w:b w:val="0"/>
          <w:color w:val="222222"/>
          <w:sz w:val="24"/>
          <w:szCs w:val="24"/>
          <w:highlight w:val="white"/>
          <w:rtl w:val="0"/>
        </w:rPr>
        <w:t xml:space="preserve">writing surface or color was therefore common in this period. </w:t>
      </w:r>
      <w:r w:rsidDel="00000000" w:rsidR="00000000" w:rsidRPr="00000000">
        <w:rPr>
          <w:rFonts w:ascii="Times New Roman" w:cs="Times New Roman" w:eastAsia="Times New Roman" w:hAnsi="Times New Roman"/>
          <w:b w:val="0"/>
          <w:sz w:val="24"/>
          <w:szCs w:val="24"/>
          <w:rtl w:val="0"/>
        </w:rPr>
        <w:t xml:space="preserve">Recipes in numerous books of secrets call for some form of gum—typically gum arabic—to be added to ink to adjust its viscosity.</w:t>
      </w:r>
      <w:r w:rsidDel="00000000" w:rsidR="00000000" w:rsidRPr="00000000">
        <w:rPr>
          <w:rFonts w:ascii="Times New Roman" w:cs="Times New Roman" w:eastAsia="Times New Roman" w:hAnsi="Times New Roman"/>
          <w:b w:val="0"/>
          <w:sz w:val="24"/>
          <w:szCs w:val="24"/>
          <w:vertAlign w:val="superscript"/>
        </w:rPr>
        <w:footnoteReference w:customMarkFollows="0" w:id="4"/>
      </w:r>
      <w:r w:rsidDel="00000000" w:rsidR="00000000" w:rsidRPr="00000000">
        <w:rPr>
          <w:rFonts w:ascii="Times New Roman" w:cs="Times New Roman" w:eastAsia="Times New Roman" w:hAnsi="Times New Roman"/>
          <w:b w:val="0"/>
          <w:sz w:val="24"/>
          <w:szCs w:val="24"/>
          <w:rtl w:val="0"/>
        </w:rPr>
        <w:t xml:space="preserve"> To render ink “</w:t>
      </w:r>
      <w:r w:rsidDel="00000000" w:rsidR="00000000" w:rsidRPr="00000000">
        <w:rPr>
          <w:rFonts w:ascii="Times New Roman" w:cs="Times New Roman" w:eastAsia="Times New Roman" w:hAnsi="Times New Roman"/>
          <w:b w:val="0"/>
          <w:i w:val="1"/>
          <w:sz w:val="24"/>
          <w:szCs w:val="24"/>
          <w:rtl w:val="0"/>
        </w:rPr>
        <w:t xml:space="preserve">bien gommée</w:t>
      </w:r>
      <w:r w:rsidDel="00000000" w:rsidR="00000000" w:rsidRPr="00000000">
        <w:rPr>
          <w:rFonts w:ascii="Times New Roman" w:cs="Times New Roman" w:eastAsia="Times New Roman" w:hAnsi="Times New Roman"/>
          <w:b w:val="0"/>
          <w:sz w:val="24"/>
          <w:szCs w:val="24"/>
          <w:rtl w:val="0"/>
        </w:rPr>
        <w:t xml:space="preserve">” would thus likely have involved an increase in the amount of gum in the ink.</w:t>
      </w:r>
      <w:r w:rsidDel="00000000" w:rsidR="00000000" w:rsidRPr="00000000">
        <w:rPr>
          <w:rFonts w:ascii="Times New Roman" w:cs="Times New Roman" w:eastAsia="Times New Roman" w:hAnsi="Times New Roman"/>
          <w:b w:val="0"/>
          <w:sz w:val="24"/>
          <w:szCs w:val="24"/>
          <w:vertAlign w:val="superscript"/>
        </w:rPr>
        <w:footnoteReference w:customMarkFollows="0" w:id="5"/>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sz w:val="24"/>
          <w:szCs w:val="24"/>
          <w:rtl w:val="0"/>
        </w:rPr>
        <w:t xml:space="preserve">The manuscript itself contains two recipes for making ink within a larger recipe on fols. 51r-v for making prints using copper plates.</w:t>
      </w:r>
      <w:r w:rsidDel="00000000" w:rsidR="00000000" w:rsidRPr="00000000">
        <w:rPr>
          <w:rFonts w:ascii="Times New Roman" w:cs="Times New Roman" w:eastAsia="Times New Roman" w:hAnsi="Times New Roman"/>
          <w:b w:val="0"/>
          <w:sz w:val="24"/>
          <w:szCs w:val="24"/>
          <w:vertAlign w:val="superscript"/>
        </w:rPr>
        <w:footnoteReference w:customMarkFollows="0" w:id="6"/>
      </w:r>
      <w:r w:rsidDel="00000000" w:rsidR="00000000" w:rsidRPr="00000000">
        <w:rPr>
          <w:rFonts w:ascii="Times New Roman" w:cs="Times New Roman" w:eastAsia="Times New Roman" w:hAnsi="Times New Roman"/>
          <w:b w:val="0"/>
          <w:sz w:val="24"/>
          <w:szCs w:val="24"/>
          <w:rtl w:val="0"/>
        </w:rPr>
        <w:t xml:space="preserve"> The two recipes call for using linseed and walnut oil, respectively, and combining the oil with crushed garlic cloves and bread crusts. Because such ink was made expressly for the purpose of printing, in the reconstruction </w:t>
      </w:r>
      <w:r w:rsidDel="00000000" w:rsidR="00000000" w:rsidRPr="00000000">
        <w:rPr>
          <w:rtl w:val="0"/>
        </w:rPr>
        <w:t xml:space="preserve">we decided</w:t>
      </w:r>
      <w:r w:rsidDel="00000000" w:rsidR="00000000" w:rsidRPr="00000000">
        <w:rPr>
          <w:rFonts w:ascii="Times New Roman" w:cs="Times New Roman" w:eastAsia="Times New Roman" w:hAnsi="Times New Roman"/>
          <w:b w:val="0"/>
          <w:sz w:val="24"/>
          <w:szCs w:val="24"/>
          <w:rtl w:val="0"/>
        </w:rPr>
        <w:t xml:space="preserve"> to use a different ink. The primary properties of ink with which the author was concerned were its viscosity and its permanence when moistened. The recipe explicitly states that the ink must not run when </w:t>
      </w:r>
      <w:r w:rsidDel="00000000" w:rsidR="00000000" w:rsidRPr="00000000">
        <w:rPr>
          <w:rtl w:val="0"/>
        </w:rPr>
        <w:t xml:space="preserve">moistened </w:t>
      </w:r>
      <w:r w:rsidDel="00000000" w:rsidR="00000000" w:rsidRPr="00000000">
        <w:rPr>
          <w:rFonts w:ascii="Times New Roman" w:cs="Times New Roman" w:eastAsia="Times New Roman" w:hAnsi="Times New Roman"/>
          <w:b w:val="0"/>
          <w:sz w:val="24"/>
          <w:szCs w:val="24"/>
          <w:rtl w:val="0"/>
        </w:rPr>
        <w:t xml:space="preserve">with brandy,</w:t>
      </w:r>
      <w:del w:author="Pamela Smith" w:id="10" w:date="2018-11-27T16:54:50Z">
        <w:r w:rsidDel="00000000" w:rsidR="00000000" w:rsidRPr="00000000">
          <w:rPr>
            <w:rFonts w:ascii="Times New Roman" w:cs="Times New Roman" w:eastAsia="Times New Roman" w:hAnsi="Times New Roman"/>
            <w:b w:val="0"/>
            <w:sz w:val="24"/>
            <w:szCs w:val="24"/>
            <w:vertAlign w:val="superscript"/>
          </w:rPr>
          <w:footnoteReference w:customMarkFollows="0" w:id="7"/>
        </w:r>
      </w:del>
      <w:r w:rsidDel="00000000" w:rsidR="00000000" w:rsidRPr="00000000">
        <w:rPr>
          <w:rFonts w:ascii="Times New Roman" w:cs="Times New Roman" w:eastAsia="Times New Roman" w:hAnsi="Times New Roman"/>
          <w:b w:val="0"/>
          <w:sz w:val="24"/>
          <w:szCs w:val="24"/>
          <w:rtl w:val="0"/>
        </w:rPr>
        <w:t xml:space="preserve"> and in a marginal note for a later recipe the author again discusses the need to use waterproof ink when molding paper.</w:t>
      </w:r>
      <w:r w:rsidDel="00000000" w:rsidR="00000000" w:rsidRPr="00000000">
        <w:rPr>
          <w:rFonts w:ascii="Times New Roman" w:cs="Times New Roman" w:eastAsia="Times New Roman" w:hAnsi="Times New Roman"/>
          <w:b w:val="0"/>
          <w:sz w:val="24"/>
          <w:szCs w:val="24"/>
          <w:vertAlign w:val="superscript"/>
        </w:rPr>
        <w:footnoteReference w:customMarkFollows="0" w:id="8"/>
      </w:r>
      <w:r w:rsidDel="00000000" w:rsidR="00000000" w:rsidRPr="00000000">
        <w:rPr>
          <w:rFonts w:ascii="Times New Roman" w:cs="Times New Roman" w:eastAsia="Times New Roman" w:hAnsi="Times New Roman"/>
          <w:b w:val="0"/>
          <w:sz w:val="24"/>
          <w:szCs w:val="24"/>
          <w:rtl w:val="0"/>
        </w:rPr>
        <w:t xml:space="preserve"> In the reconstruction, two inks were used: a modern waterproof ink and </w:t>
      </w:r>
      <w:r w:rsidDel="00000000" w:rsidR="00000000" w:rsidRPr="00000000">
        <w:rPr>
          <w:rFonts w:ascii="Times New Roman" w:cs="Times New Roman" w:eastAsia="Times New Roman" w:hAnsi="Times New Roman"/>
          <w:b w:val="0"/>
          <w:color w:val="222222"/>
          <w:sz w:val="24"/>
          <w:szCs w:val="24"/>
          <w:highlight w:val="white"/>
          <w:rtl w:val="0"/>
        </w:rPr>
        <w:t xml:space="preserve">an iron gall ink made to historical specifications by the Phoenix-based company </w:t>
      </w:r>
      <w:r w:rsidDel="00000000" w:rsidR="00000000" w:rsidRPr="00000000">
        <w:rPr>
          <w:color w:val="222222"/>
          <w:highlight w:val="white"/>
          <w:rtl w:val="0"/>
        </w:rPr>
        <w:t xml:space="preserve">“</w:t>
      </w:r>
      <w:r w:rsidDel="00000000" w:rsidR="00000000" w:rsidRPr="00000000">
        <w:rPr>
          <w:rFonts w:ascii="Times New Roman" w:cs="Times New Roman" w:eastAsia="Times New Roman" w:hAnsi="Times New Roman"/>
          <w:b w:val="0"/>
          <w:color w:val="222222"/>
          <w:sz w:val="24"/>
          <w:szCs w:val="24"/>
          <w:highlight w:val="white"/>
          <w:rtl w:val="0"/>
        </w:rPr>
        <w:t xml:space="preserve">Old World Inks” </w:t>
      </w:r>
      <w:r w:rsidDel="00000000" w:rsidR="00000000" w:rsidRPr="00000000">
        <w:rPr>
          <w:rFonts w:ascii="Times New Roman" w:cs="Times New Roman" w:eastAsia="Times New Roman" w:hAnsi="Times New Roman"/>
          <w:b w:val="1"/>
          <w:color w:val="222222"/>
          <w:sz w:val="24"/>
          <w:szCs w:val="24"/>
          <w:highlight w:val="white"/>
          <w:rtl w:val="0"/>
        </w:rPr>
        <w:t xml:space="preserve">[</w:t>
      </w:r>
      <w:hyperlink r:id="rId8">
        <w:r w:rsidDel="00000000" w:rsidR="00000000" w:rsidRPr="00000000">
          <w:rPr>
            <w:rFonts w:ascii="Times New Roman" w:cs="Times New Roman" w:eastAsia="Times New Roman" w:hAnsi="Times New Roman"/>
            <w:b w:val="1"/>
            <w:color w:val="1155cc"/>
            <w:sz w:val="24"/>
            <w:szCs w:val="24"/>
            <w:highlight w:val="white"/>
            <w:u w:val="single"/>
            <w:rtl w:val="0"/>
          </w:rPr>
          <w:t xml:space="preserve">Figs. 1</w:t>
        </w:r>
      </w:hyperlink>
      <w:r w:rsidDel="00000000" w:rsidR="00000000" w:rsidRPr="00000000">
        <w:rPr>
          <w:b w:val="1"/>
          <w:color w:val="222222"/>
          <w:highlight w:val="white"/>
          <w:rtl w:val="0"/>
        </w:rPr>
        <w:t xml:space="preserve">, </w:t>
      </w:r>
      <w:hyperlink r:id="rId9">
        <w:r w:rsidDel="00000000" w:rsidR="00000000" w:rsidRPr="00000000">
          <w:rPr>
            <w:b w:val="1"/>
            <w:color w:val="1155cc"/>
            <w:highlight w:val="white"/>
            <w:u w:val="single"/>
            <w:rtl w:val="0"/>
          </w:rPr>
          <w:t xml:space="preserve">fig. </w:t>
        </w:r>
      </w:hyperlink>
      <w:hyperlink r:id="rId10">
        <w:r w:rsidDel="00000000" w:rsidR="00000000" w:rsidRPr="00000000">
          <w:rPr>
            <w:rFonts w:ascii="Times New Roman" w:cs="Times New Roman" w:eastAsia="Times New Roman" w:hAnsi="Times New Roman"/>
            <w:b w:val="1"/>
            <w:color w:val="1155cc"/>
            <w:sz w:val="24"/>
            <w:szCs w:val="24"/>
            <w:highlight w:val="white"/>
            <w:u w:val="single"/>
            <w:rtl w:val="0"/>
          </w:rPr>
          <w:t xml:space="preserve">2</w:t>
        </w:r>
      </w:hyperlink>
      <w:r w:rsidDel="00000000" w:rsidR="00000000" w:rsidRPr="00000000">
        <w:rPr>
          <w:rFonts w:ascii="Times New Roman" w:cs="Times New Roman" w:eastAsia="Times New Roman" w:hAnsi="Times New Roman"/>
          <w:b w:val="1"/>
          <w:color w:val="222222"/>
          <w:sz w:val="24"/>
          <w:szCs w:val="24"/>
          <w:highlight w:val="white"/>
          <w:rtl w:val="0"/>
        </w:rPr>
        <w:t xml:space="preserve">: Waterproof Ink, Iron gall Ink]</w:t>
      </w:r>
      <w:r w:rsidDel="00000000" w:rsidR="00000000" w:rsidRPr="00000000">
        <w:rPr>
          <w:rFonts w:ascii="Times New Roman" w:cs="Times New Roman" w:eastAsia="Times New Roman" w:hAnsi="Times New Roman"/>
          <w:b w:val="0"/>
          <w:color w:val="222222"/>
          <w:sz w:val="24"/>
          <w:szCs w:val="24"/>
          <w:highlight w:val="white"/>
          <w:rtl w:val="0"/>
        </w:rPr>
        <w:t xml:space="preserve">. Selecting gum proved a greater challenge. Gum arabic seemed a natural choice, given the prevalence of gum arabic in this period, its use an ingredient for ink in many books of secrets, and its mention in numerous points of the manuscript.</w:t>
      </w:r>
      <w:r w:rsidDel="00000000" w:rsidR="00000000" w:rsidRPr="00000000">
        <w:rPr>
          <w:rFonts w:ascii="Times New Roman" w:cs="Times New Roman" w:eastAsia="Times New Roman" w:hAnsi="Times New Roman"/>
          <w:b w:val="0"/>
          <w:color w:val="222222"/>
          <w:sz w:val="24"/>
          <w:szCs w:val="24"/>
          <w:highlight w:val="white"/>
          <w:vertAlign w:val="superscript"/>
        </w:rPr>
        <w:footnoteReference w:customMarkFollows="0" w:id="9"/>
      </w:r>
      <w:r w:rsidDel="00000000" w:rsidR="00000000" w:rsidRPr="00000000">
        <w:rPr>
          <w:rFonts w:ascii="Times New Roman" w:cs="Times New Roman" w:eastAsia="Times New Roman" w:hAnsi="Times New Roman"/>
          <w:b w:val="0"/>
          <w:color w:val="222222"/>
          <w:sz w:val="24"/>
          <w:szCs w:val="24"/>
          <w:highlight w:val="white"/>
          <w:rtl w:val="0"/>
        </w:rPr>
        <w:t xml:space="preserve"> In our reconstruction, however, a gum arabic solution was found to have a </w:t>
      </w:r>
      <w:commentRangeStart w:id="3"/>
      <w:r w:rsidDel="00000000" w:rsidR="00000000" w:rsidRPr="00000000">
        <w:rPr>
          <w:rFonts w:ascii="Times New Roman" w:cs="Times New Roman" w:eastAsia="Times New Roman" w:hAnsi="Times New Roman"/>
          <w:b w:val="0"/>
          <w:color w:val="222222"/>
          <w:sz w:val="24"/>
          <w:szCs w:val="24"/>
          <w:highlight w:val="white"/>
          <w:rtl w:val="0"/>
        </w:rPr>
        <w:t xml:space="preserve">diluting effect when mixed with ink </w:t>
      </w:r>
      <w:commentRangeEnd w:id="3"/>
      <w:r w:rsidDel="00000000" w:rsidR="00000000" w:rsidRPr="00000000">
        <w:commentReference w:id="3"/>
      </w:r>
      <w:r w:rsidDel="00000000" w:rsidR="00000000" w:rsidRPr="00000000">
        <w:rPr>
          <w:rFonts w:ascii="Times New Roman" w:cs="Times New Roman" w:eastAsia="Times New Roman" w:hAnsi="Times New Roman"/>
          <w:b w:val="1"/>
          <w:color w:val="222222"/>
          <w:sz w:val="24"/>
          <w:szCs w:val="24"/>
          <w:highlight w:val="white"/>
          <w:rtl w:val="0"/>
        </w:rPr>
        <w:t xml:space="preserve">[</w:t>
      </w:r>
      <w:hyperlink r:id="rId11">
        <w:r w:rsidDel="00000000" w:rsidR="00000000" w:rsidRPr="00000000">
          <w:rPr>
            <w:rFonts w:ascii="Times New Roman" w:cs="Times New Roman" w:eastAsia="Times New Roman" w:hAnsi="Times New Roman"/>
            <w:b w:val="1"/>
            <w:color w:val="1155cc"/>
            <w:sz w:val="24"/>
            <w:szCs w:val="24"/>
            <w:highlight w:val="white"/>
            <w:u w:val="single"/>
            <w:rtl w:val="0"/>
          </w:rPr>
          <w:t xml:space="preserve">Fig. 3: Gum arabic solution</w:t>
        </w:r>
      </w:hyperlink>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Fonts w:ascii="Times New Roman" w:cs="Times New Roman" w:eastAsia="Times New Roman" w:hAnsi="Times New Roman"/>
          <w:b w:val="0"/>
          <w:color w:val="222222"/>
          <w:sz w:val="24"/>
          <w:szCs w:val="24"/>
          <w:highlight w:val="white"/>
          <w:rtl w:val="0"/>
        </w:rPr>
        <w:t xml:space="preserve">. Rather than raise the letters, the surface of the ink remained flat, even when multiple layers of ink mixed with gum arabic were applied [</w:t>
      </w:r>
      <w:hyperlink r:id="rId12">
        <w:r w:rsidDel="00000000" w:rsidR="00000000" w:rsidRPr="00000000">
          <w:rPr>
            <w:rFonts w:ascii="Times New Roman" w:cs="Times New Roman" w:eastAsia="Times New Roman" w:hAnsi="Times New Roman"/>
            <w:b w:val="1"/>
            <w:color w:val="1155cc"/>
            <w:sz w:val="24"/>
            <w:szCs w:val="24"/>
            <w:highlight w:val="white"/>
            <w:u w:val="single"/>
            <w:rtl w:val="0"/>
          </w:rPr>
          <w:t xml:space="preserve">Fig. 4: Gum Arabic Text</w:t>
        </w:r>
      </w:hyperlink>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Fonts w:ascii="Times New Roman" w:cs="Times New Roman" w:eastAsia="Times New Roman" w:hAnsi="Times New Roman"/>
          <w:b w:val="0"/>
          <w:color w:val="222222"/>
          <w:sz w:val="24"/>
          <w:szCs w:val="24"/>
          <w:highlight w:val="white"/>
          <w:rtl w:val="0"/>
        </w:rPr>
        <w:t xml:space="preserve">. It </w:t>
      </w:r>
      <w:ins w:author="Pamela Smith" w:id="11" w:date="2018-11-27T16:56:07Z">
        <w:r w:rsidDel="00000000" w:rsidR="00000000" w:rsidRPr="00000000">
          <w:rPr>
            <w:rFonts w:ascii="Times New Roman" w:cs="Times New Roman" w:eastAsia="Times New Roman" w:hAnsi="Times New Roman"/>
            <w:b w:val="0"/>
            <w:color w:val="222222"/>
            <w:sz w:val="24"/>
            <w:szCs w:val="24"/>
            <w:highlight w:val="white"/>
            <w:rtl w:val="0"/>
          </w:rPr>
          <w:t xml:space="preserve">became clear that </w:t>
        </w:r>
      </w:ins>
      <w:del w:author="Pamela Smith" w:id="11" w:date="2018-11-27T16:56:07Z">
        <w:r w:rsidDel="00000000" w:rsidR="00000000" w:rsidRPr="00000000">
          <w:rPr>
            <w:rFonts w:ascii="Times New Roman" w:cs="Times New Roman" w:eastAsia="Times New Roman" w:hAnsi="Times New Roman"/>
            <w:b w:val="0"/>
            <w:color w:val="222222"/>
            <w:sz w:val="24"/>
            <w:szCs w:val="24"/>
            <w:highlight w:val="white"/>
            <w:rtl w:val="0"/>
          </w:rPr>
          <w:delText xml:space="preserve">may have been that </w:delText>
        </w:r>
      </w:del>
      <w:r w:rsidDel="00000000" w:rsidR="00000000" w:rsidRPr="00000000">
        <w:rPr>
          <w:rFonts w:ascii="Times New Roman" w:cs="Times New Roman" w:eastAsia="Times New Roman" w:hAnsi="Times New Roman"/>
          <w:b w:val="0"/>
          <w:color w:val="222222"/>
          <w:sz w:val="24"/>
          <w:szCs w:val="24"/>
          <w:highlight w:val="white"/>
          <w:rtl w:val="0"/>
        </w:rPr>
        <w:t xml:space="preserve">a solid form of the gum arabic was needed, but it is worthy of note that the manuscript author</w:t>
      </w:r>
      <w:ins w:author="Pamela Smith" w:id="12" w:date="2018-11-27T16:56:40Z">
        <w:r w:rsidDel="00000000" w:rsidR="00000000" w:rsidRPr="00000000">
          <w:rPr>
            <w:rFonts w:ascii="Times New Roman" w:cs="Times New Roman" w:eastAsia="Times New Roman" w:hAnsi="Times New Roman"/>
            <w:b w:val="0"/>
            <w:color w:val="222222"/>
            <w:sz w:val="24"/>
            <w:szCs w:val="24"/>
            <w:highlight w:val="white"/>
            <w:rtl w:val="0"/>
          </w:rPr>
          <w:t xml:space="preserve"> also</w:t>
        </w:r>
      </w:ins>
      <w:r w:rsidDel="00000000" w:rsidR="00000000" w:rsidRPr="00000000">
        <w:rPr>
          <w:rFonts w:ascii="Times New Roman" w:cs="Times New Roman" w:eastAsia="Times New Roman" w:hAnsi="Times New Roman"/>
          <w:b w:val="0"/>
          <w:color w:val="222222"/>
          <w:sz w:val="24"/>
          <w:szCs w:val="24"/>
          <w:highlight w:val="white"/>
          <w:rtl w:val="0"/>
        </w:rPr>
        <w:t xml:space="preserve"> references the use of (arabic?) gum in order to dilute paint pigments.</w:t>
      </w:r>
      <w:r w:rsidDel="00000000" w:rsidR="00000000" w:rsidRPr="00000000">
        <w:rPr>
          <w:rFonts w:ascii="Times New Roman" w:cs="Times New Roman" w:eastAsia="Times New Roman" w:hAnsi="Times New Roman"/>
          <w:b w:val="0"/>
          <w:color w:val="222222"/>
          <w:sz w:val="24"/>
          <w:szCs w:val="24"/>
          <w:highlight w:val="white"/>
          <w:vertAlign w:val="superscript"/>
        </w:rPr>
        <w:footnoteReference w:customMarkFollows="0" w:id="10"/>
      </w:r>
      <w:r w:rsidDel="00000000" w:rsidR="00000000" w:rsidRPr="00000000">
        <w:rPr>
          <w:rFonts w:ascii="Times New Roman" w:cs="Times New Roman" w:eastAsia="Times New Roman" w:hAnsi="Times New Roman"/>
          <w:b w:val="0"/>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color w:val="222222"/>
          <w:sz w:val="24"/>
          <w:szCs w:val="24"/>
          <w:highlight w:val="white"/>
          <w:rtl w:val="0"/>
        </w:rPr>
        <w:tab/>
        <w:t xml:space="preserve">In the reconstruction </w:t>
      </w:r>
      <w:r w:rsidDel="00000000" w:rsidR="00000000" w:rsidRPr="00000000">
        <w:rPr>
          <w:color w:val="222222"/>
          <w:highlight w:val="white"/>
          <w:rtl w:val="0"/>
        </w:rPr>
        <w:t xml:space="preserve">we decided</w:t>
      </w:r>
      <w:r w:rsidDel="00000000" w:rsidR="00000000" w:rsidRPr="00000000">
        <w:rPr>
          <w:rFonts w:ascii="Times New Roman" w:cs="Times New Roman" w:eastAsia="Times New Roman" w:hAnsi="Times New Roman"/>
          <w:b w:val="0"/>
          <w:color w:val="222222"/>
          <w:sz w:val="24"/>
          <w:szCs w:val="24"/>
          <w:highlight w:val="white"/>
          <w:rtl w:val="0"/>
        </w:rPr>
        <w:t xml:space="preserve"> to find a different gum to increase the ink’s viscosity</w:t>
      </w:r>
      <w:r w:rsidDel="00000000" w:rsidR="00000000" w:rsidRPr="00000000">
        <w:rPr>
          <w:color w:val="222222"/>
          <w:highlight w:val="white"/>
          <w:rtl w:val="0"/>
        </w:rPr>
        <w:t xml:space="preserve">,</w:t>
      </w:r>
      <w:r w:rsidDel="00000000" w:rsidR="00000000" w:rsidRPr="00000000">
        <w:rPr>
          <w:rFonts w:ascii="Times New Roman" w:cs="Times New Roman" w:eastAsia="Times New Roman" w:hAnsi="Times New Roman"/>
          <w:b w:val="0"/>
          <w:color w:val="222222"/>
          <w:sz w:val="24"/>
          <w:szCs w:val="24"/>
          <w:highlight w:val="white"/>
          <w:rtl w:val="0"/>
        </w:rPr>
        <w:t xml:space="preserve"> and we there</w:t>
      </w:r>
      <w:r w:rsidDel="00000000" w:rsidR="00000000" w:rsidRPr="00000000">
        <w:rPr>
          <w:color w:val="222222"/>
          <w:highlight w:val="white"/>
          <w:rtl w:val="0"/>
        </w:rPr>
        <w:t xml:space="preserve">fore used</w:t>
      </w:r>
      <w:r w:rsidDel="00000000" w:rsidR="00000000" w:rsidRPr="00000000">
        <w:rPr>
          <w:rFonts w:ascii="Times New Roman" w:cs="Times New Roman" w:eastAsia="Times New Roman" w:hAnsi="Times New Roman"/>
          <w:b w:val="0"/>
          <w:color w:val="222222"/>
          <w:sz w:val="24"/>
          <w:szCs w:val="24"/>
          <w:highlight w:val="white"/>
          <w:rtl w:val="0"/>
        </w:rPr>
        <w:t xml:space="preserve"> powdered tragacanth gum mixed with water [</w:t>
      </w:r>
      <w:hyperlink r:id="rId13">
        <w:r w:rsidDel="00000000" w:rsidR="00000000" w:rsidRPr="00000000">
          <w:rPr>
            <w:rFonts w:ascii="Times New Roman" w:cs="Times New Roman" w:eastAsia="Times New Roman" w:hAnsi="Times New Roman"/>
            <w:b w:val="1"/>
            <w:color w:val="1155cc"/>
            <w:sz w:val="24"/>
            <w:szCs w:val="24"/>
            <w:highlight w:val="white"/>
            <w:u w:val="single"/>
            <w:rtl w:val="0"/>
          </w:rPr>
          <w:t xml:space="preserve">Fig. 5: tragacanth gum</w:t>
        </w:r>
      </w:hyperlink>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Fonts w:ascii="Times New Roman" w:cs="Times New Roman" w:eastAsia="Times New Roman" w:hAnsi="Times New Roman"/>
          <w:b w:val="0"/>
          <w:color w:val="222222"/>
          <w:sz w:val="24"/>
          <w:szCs w:val="24"/>
          <w:highlight w:val="white"/>
          <w:rtl w:val="0"/>
        </w:rPr>
        <w:t xml:space="preserve">. A resin derived from the sap of an eastern Mediterranean plant, tragacanth gum was available in Europe in the sixteenth century and was widely used</w:t>
      </w:r>
      <w:del w:author="Pamela Smith" w:id="13" w:date="2018-11-27T16:57:13Z">
        <w:r w:rsidDel="00000000" w:rsidR="00000000" w:rsidRPr="00000000">
          <w:rPr>
            <w:rFonts w:ascii="Times New Roman" w:cs="Times New Roman" w:eastAsia="Times New Roman" w:hAnsi="Times New Roman"/>
            <w:b w:val="0"/>
            <w:color w:val="222222"/>
            <w:sz w:val="24"/>
            <w:szCs w:val="24"/>
            <w:highlight w:val="white"/>
            <w:rtl w:val="0"/>
          </w:rPr>
          <w:delText xml:space="preserve"> by artisans</w:delText>
        </w:r>
      </w:del>
      <w:r w:rsidDel="00000000" w:rsidR="00000000" w:rsidRPr="00000000">
        <w:rPr>
          <w:rFonts w:ascii="Times New Roman" w:cs="Times New Roman" w:eastAsia="Times New Roman" w:hAnsi="Times New Roman"/>
          <w:b w:val="0"/>
          <w:color w:val="222222"/>
          <w:sz w:val="24"/>
          <w:szCs w:val="24"/>
          <w:highlight w:val="white"/>
          <w:rtl w:val="0"/>
        </w:rPr>
        <w:t xml:space="preserve">. It is explicitly mentioned in Renaissance artistic treatises, often as a binding agent known for becoming hard with time.</w:t>
      </w:r>
      <w:r w:rsidDel="00000000" w:rsidR="00000000" w:rsidRPr="00000000">
        <w:rPr>
          <w:rFonts w:ascii="Times New Roman" w:cs="Times New Roman" w:eastAsia="Times New Roman" w:hAnsi="Times New Roman"/>
          <w:b w:val="0"/>
          <w:color w:val="222222"/>
          <w:sz w:val="24"/>
          <w:szCs w:val="24"/>
          <w:highlight w:val="white"/>
          <w:vertAlign w:val="superscript"/>
        </w:rPr>
        <w:footnoteReference w:customMarkFollows="0" w:id="11"/>
      </w:r>
      <w:r w:rsidDel="00000000" w:rsidR="00000000" w:rsidRPr="00000000">
        <w:rPr>
          <w:rFonts w:ascii="Times New Roman" w:cs="Times New Roman" w:eastAsia="Times New Roman" w:hAnsi="Times New Roman"/>
          <w:b w:val="0"/>
          <w:color w:val="222222"/>
          <w:sz w:val="24"/>
          <w:szCs w:val="24"/>
          <w:highlight w:val="white"/>
          <w:rtl w:val="0"/>
        </w:rPr>
        <w:t xml:space="preserve"> </w:t>
      </w:r>
      <w:r w:rsidDel="00000000" w:rsidR="00000000" w:rsidRPr="00000000">
        <w:rPr>
          <w:rFonts w:ascii="Times New Roman" w:cs="Times New Roman" w:eastAsia="Times New Roman" w:hAnsi="Times New Roman"/>
          <w:b w:val="0"/>
          <w:sz w:val="24"/>
          <w:szCs w:val="24"/>
          <w:rtl w:val="0"/>
        </w:rPr>
        <w:t xml:space="preserve">In the reconstruction, the tragacanth gum was mixed separately with both types of ink, forming a thick, gelatinous paste </w:t>
      </w:r>
      <w:r w:rsidDel="00000000" w:rsidR="00000000" w:rsidRPr="00000000">
        <w:rPr>
          <w:rFonts w:ascii="Times New Roman" w:cs="Times New Roman" w:eastAsia="Times New Roman" w:hAnsi="Times New Roman"/>
          <w:b w:val="1"/>
          <w:sz w:val="24"/>
          <w:szCs w:val="24"/>
          <w:rtl w:val="0"/>
        </w:rPr>
        <w:t xml:space="preserve">[</w:t>
      </w:r>
      <w:hyperlink r:id="rId14">
        <w:r w:rsidDel="00000000" w:rsidR="00000000" w:rsidRPr="00000000">
          <w:rPr>
            <w:rFonts w:ascii="Times New Roman" w:cs="Times New Roman" w:eastAsia="Times New Roman" w:hAnsi="Times New Roman"/>
            <w:b w:val="1"/>
            <w:color w:val="1155cc"/>
            <w:sz w:val="24"/>
            <w:szCs w:val="24"/>
            <w:u w:val="single"/>
            <w:rtl w:val="0"/>
          </w:rPr>
          <w:t xml:space="preserve">Figs. 6</w:t>
        </w:r>
      </w:hyperlink>
      <w:r w:rsidDel="00000000" w:rsidR="00000000" w:rsidRPr="00000000">
        <w:rPr>
          <w:b w:val="1"/>
          <w:rtl w:val="0"/>
        </w:rPr>
        <w:t xml:space="preserve">, </w:t>
      </w:r>
      <w:hyperlink r:id="rId15">
        <w:r w:rsidDel="00000000" w:rsidR="00000000" w:rsidRPr="00000000">
          <w:rPr>
            <w:b w:val="1"/>
            <w:color w:val="1155cc"/>
            <w:u w:val="single"/>
            <w:rtl w:val="0"/>
          </w:rPr>
          <w:t xml:space="preserve">fig. </w:t>
        </w:r>
      </w:hyperlink>
      <w:hyperlink r:id="rId16">
        <w:r w:rsidDel="00000000" w:rsidR="00000000" w:rsidRPr="00000000">
          <w:rPr>
            <w:rFonts w:ascii="Times New Roman" w:cs="Times New Roman" w:eastAsia="Times New Roman" w:hAnsi="Times New Roman"/>
            <w:b w:val="1"/>
            <w:color w:val="1155cc"/>
            <w:sz w:val="24"/>
            <w:szCs w:val="24"/>
            <w:u w:val="single"/>
            <w:rtl w:val="0"/>
          </w:rPr>
          <w:t xml:space="preserve">7</w:t>
        </w:r>
      </w:hyperlink>
      <w:r w:rsidDel="00000000" w:rsidR="00000000" w:rsidRPr="00000000">
        <w:rPr>
          <w:rFonts w:ascii="Times New Roman" w:cs="Times New Roman" w:eastAsia="Times New Roman" w:hAnsi="Times New Roman"/>
          <w:b w:val="1"/>
          <w:sz w:val="24"/>
          <w:szCs w:val="24"/>
          <w:rtl w:val="0"/>
        </w:rPr>
        <w:t xml:space="preserve">: Tragacanth gum mixed, Tragacanth gum and ink mixed]</w:t>
      </w:r>
      <w:r w:rsidDel="00000000" w:rsidR="00000000" w:rsidRPr="00000000">
        <w:rPr>
          <w:rFonts w:ascii="Times New Roman" w:cs="Times New Roman" w:eastAsia="Times New Roman" w:hAnsi="Times New Roman"/>
          <w:b w:val="0"/>
          <w:sz w:val="24"/>
          <w:szCs w:val="24"/>
          <w:rtl w:val="0"/>
        </w:rPr>
        <w:t xml:space="preserve">. Initially, we appl</w:t>
      </w:r>
      <w:r w:rsidDel="00000000" w:rsidR="00000000" w:rsidRPr="00000000">
        <w:rPr>
          <w:rtl w:val="0"/>
        </w:rPr>
        <w:t xml:space="preserve">ied</w:t>
      </w:r>
      <w:r w:rsidDel="00000000" w:rsidR="00000000" w:rsidRPr="00000000">
        <w:rPr>
          <w:rFonts w:ascii="Times New Roman" w:cs="Times New Roman" w:eastAsia="Times New Roman" w:hAnsi="Times New Roman"/>
          <w:b w:val="0"/>
          <w:sz w:val="24"/>
          <w:szCs w:val="24"/>
          <w:rtl w:val="0"/>
        </w:rPr>
        <w:t xml:space="preserve"> this mixture with a calligraphy pen, </w:t>
      </w:r>
      <w:r w:rsidDel="00000000" w:rsidR="00000000" w:rsidRPr="00000000">
        <w:rPr>
          <w:rtl w:val="0"/>
        </w:rPr>
        <w:t xml:space="preserve">but</w:t>
      </w:r>
      <w:r w:rsidDel="00000000" w:rsidR="00000000" w:rsidRPr="00000000">
        <w:rPr>
          <w:rFonts w:ascii="Times New Roman" w:cs="Times New Roman" w:eastAsia="Times New Roman" w:hAnsi="Times New Roman"/>
          <w:b w:val="0"/>
          <w:sz w:val="24"/>
          <w:szCs w:val="24"/>
          <w:rtl w:val="0"/>
        </w:rPr>
        <w:t xml:space="preserve"> the gum proved so </w:t>
      </w:r>
      <w:ins w:author="Pamela Smith" w:id="14" w:date="2018-11-27T16:57:35Z">
        <w:r w:rsidDel="00000000" w:rsidR="00000000" w:rsidRPr="00000000">
          <w:rPr>
            <w:rFonts w:ascii="Times New Roman" w:cs="Times New Roman" w:eastAsia="Times New Roman" w:hAnsi="Times New Roman"/>
            <w:b w:val="0"/>
            <w:sz w:val="24"/>
            <w:szCs w:val="24"/>
            <w:rtl w:val="0"/>
          </w:rPr>
          <w:t xml:space="preserve">viscous</w:t>
        </w:r>
      </w:ins>
      <w:del w:author="Pamela Smith" w:id="14" w:date="2018-11-27T16:57:35Z">
        <w:r w:rsidDel="00000000" w:rsidR="00000000" w:rsidRPr="00000000">
          <w:rPr>
            <w:rFonts w:ascii="Times New Roman" w:cs="Times New Roman" w:eastAsia="Times New Roman" w:hAnsi="Times New Roman"/>
            <w:b w:val="0"/>
            <w:sz w:val="24"/>
            <w:szCs w:val="24"/>
            <w:rtl w:val="0"/>
          </w:rPr>
          <w:delText xml:space="preserve">dense </w:delText>
        </w:r>
      </w:del>
      <w:ins w:author="Pamela Smith" w:id="14" w:date="2018-11-27T16:57:35Z">
        <w:r w:rsidDel="00000000" w:rsidR="00000000" w:rsidRPr="00000000">
          <w:rPr>
            <w:rFonts w:ascii="Times New Roman" w:cs="Times New Roman" w:eastAsia="Times New Roman" w:hAnsi="Times New Roman"/>
            <w:b w:val="0"/>
            <w:sz w:val="24"/>
            <w:szCs w:val="24"/>
            <w:rtl w:val="0"/>
          </w:rPr>
          <w:t xml:space="preserve"> </w:t>
        </w:r>
      </w:ins>
      <w:r w:rsidDel="00000000" w:rsidR="00000000" w:rsidRPr="00000000">
        <w:rPr>
          <w:rFonts w:ascii="Times New Roman" w:cs="Times New Roman" w:eastAsia="Times New Roman" w:hAnsi="Times New Roman"/>
          <w:b w:val="0"/>
          <w:sz w:val="24"/>
          <w:szCs w:val="24"/>
          <w:rtl w:val="0"/>
        </w:rPr>
        <w:t xml:space="preserve">that it was necessary to paint it onto paper with a brush. We inscribed a sheet using modern ink with the word “CRAFT”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Figs. 8</w:t>
        </w:r>
      </w:hyperlink>
      <w:r w:rsidDel="00000000" w:rsidR="00000000" w:rsidRPr="00000000">
        <w:rPr>
          <w:b w:val="1"/>
          <w:rtl w:val="0"/>
        </w:rPr>
        <w:t xml:space="preserve">, </w:t>
      </w:r>
      <w:hyperlink r:id="rId18">
        <w:r w:rsidDel="00000000" w:rsidR="00000000" w:rsidRPr="00000000">
          <w:rPr>
            <w:b w:val="1"/>
            <w:color w:val="1155cc"/>
            <w:u w:val="single"/>
            <w:rtl w:val="0"/>
          </w:rPr>
          <w:t xml:space="preserve">fig. </w:t>
        </w:r>
      </w:hyperlink>
      <w:hyperlink r:id="rId19">
        <w:r w:rsidDel="00000000" w:rsidR="00000000" w:rsidRPr="00000000">
          <w:rPr>
            <w:rFonts w:ascii="Times New Roman" w:cs="Times New Roman" w:eastAsia="Times New Roman" w:hAnsi="Times New Roman"/>
            <w:b w:val="1"/>
            <w:color w:val="1155cc"/>
            <w:sz w:val="24"/>
            <w:szCs w:val="24"/>
            <w:u w:val="single"/>
            <w:rtl w:val="0"/>
          </w:rPr>
          <w:t xml:space="preserve">9</w:t>
        </w:r>
      </w:hyperlink>
      <w:r w:rsidDel="00000000" w:rsidR="00000000" w:rsidRPr="00000000">
        <w:rPr>
          <w:rFonts w:ascii="Times New Roman" w:cs="Times New Roman" w:eastAsia="Times New Roman" w:hAnsi="Times New Roman"/>
          <w:b w:val="1"/>
          <w:sz w:val="24"/>
          <w:szCs w:val="24"/>
          <w:rtl w:val="0"/>
        </w:rPr>
        <w:t xml:space="preserve">: CRAFT, frontal and side views], </w:t>
      </w:r>
      <w:r w:rsidDel="00000000" w:rsidR="00000000" w:rsidRPr="00000000">
        <w:rPr>
          <w:rFonts w:ascii="Times New Roman" w:cs="Times New Roman" w:eastAsia="Times New Roman" w:hAnsi="Times New Roman"/>
          <w:b w:val="0"/>
          <w:sz w:val="24"/>
          <w:szCs w:val="24"/>
          <w:rtl w:val="0"/>
        </w:rPr>
        <w:t xml:space="preserve">and a sheet using iron gall ink with “ART” [</w:t>
      </w:r>
      <w:hyperlink r:id="rId20">
        <w:r w:rsidDel="00000000" w:rsidR="00000000" w:rsidRPr="00000000">
          <w:rPr>
            <w:rFonts w:ascii="Times New Roman" w:cs="Times New Roman" w:eastAsia="Times New Roman" w:hAnsi="Times New Roman"/>
            <w:b w:val="1"/>
            <w:color w:val="1155cc"/>
            <w:sz w:val="24"/>
            <w:szCs w:val="24"/>
            <w:u w:val="single"/>
            <w:rtl w:val="0"/>
          </w:rPr>
          <w:t xml:space="preserve">Fig. 10</w:t>
        </w:r>
      </w:hyperlink>
      <w:r w:rsidDel="00000000" w:rsidR="00000000" w:rsidRPr="00000000">
        <w:rPr>
          <w:b w:val="1"/>
          <w:rtl w:val="0"/>
        </w:rPr>
        <w:t xml:space="preserve">, </w:t>
      </w:r>
      <w:hyperlink r:id="rId21">
        <w:r w:rsidDel="00000000" w:rsidR="00000000" w:rsidRPr="00000000">
          <w:rPr>
            <w:b w:val="1"/>
            <w:color w:val="1155cc"/>
            <w:u w:val="single"/>
            <w:rtl w:val="0"/>
          </w:rPr>
          <w:t xml:space="preserve">fig. </w:t>
        </w:r>
      </w:hyperlink>
      <w:hyperlink r:id="rId22">
        <w:r w:rsidDel="00000000" w:rsidR="00000000" w:rsidRPr="00000000">
          <w:rPr>
            <w:rFonts w:ascii="Times New Roman" w:cs="Times New Roman" w:eastAsia="Times New Roman" w:hAnsi="Times New Roman"/>
            <w:b w:val="1"/>
            <w:color w:val="1155cc"/>
            <w:sz w:val="24"/>
            <w:szCs w:val="24"/>
            <w:u w:val="single"/>
            <w:rtl w:val="0"/>
          </w:rPr>
          <w:t xml:space="preserve">11</w:t>
        </w:r>
      </w:hyperlink>
      <w:r w:rsidDel="00000000" w:rsidR="00000000" w:rsidRPr="00000000">
        <w:rPr>
          <w:rFonts w:ascii="Times New Roman" w:cs="Times New Roman" w:eastAsia="Times New Roman" w:hAnsi="Times New Roman"/>
          <w:b w:val="1"/>
          <w:sz w:val="24"/>
          <w:szCs w:val="24"/>
          <w:rtl w:val="0"/>
        </w:rPr>
        <w:t xml:space="preserve">: ART, frontal and side views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sz w:val="24"/>
          <w:szCs w:val="24"/>
          <w:rtl w:val="0"/>
        </w:rPr>
        <w:tab/>
        <w:t xml:space="preserve">After the ink dr</w:t>
      </w:r>
      <w:r w:rsidDel="00000000" w:rsidR="00000000" w:rsidRPr="00000000">
        <w:rPr>
          <w:rtl w:val="0"/>
        </w:rPr>
        <w:t xml:space="preserve">ied</w:t>
      </w:r>
      <w:r w:rsidDel="00000000" w:rsidR="00000000" w:rsidRPr="00000000">
        <w:rPr>
          <w:rFonts w:ascii="Times New Roman" w:cs="Times New Roman" w:eastAsia="Times New Roman" w:hAnsi="Times New Roman"/>
          <w:b w:val="0"/>
          <w:sz w:val="24"/>
          <w:szCs w:val="24"/>
          <w:rtl w:val="0"/>
        </w:rPr>
        <w:t xml:space="preserve"> over a period of several days, numerous changes took place. The ink shrank but remained thick and clearly raised above the surface of the paper. </w:t>
      </w:r>
      <w:r w:rsidDel="00000000" w:rsidR="00000000" w:rsidRPr="00000000">
        <w:rPr>
          <w:rtl w:val="0"/>
        </w:rPr>
        <w:t xml:space="preserve">Although we applied</w:t>
      </w:r>
      <w:r w:rsidDel="00000000" w:rsidR="00000000" w:rsidRPr="00000000">
        <w:rPr>
          <w:rFonts w:ascii="Times New Roman" w:cs="Times New Roman" w:eastAsia="Times New Roman" w:hAnsi="Times New Roman"/>
          <w:b w:val="0"/>
          <w:sz w:val="24"/>
          <w:szCs w:val="24"/>
          <w:rtl w:val="0"/>
        </w:rPr>
        <w:t xml:space="preserve"> the ink mixture to gelatin-sized sheets</w:t>
      </w:r>
      <w:r w:rsidDel="00000000" w:rsidR="00000000" w:rsidRPr="00000000">
        <w:rPr>
          <w:rFonts w:ascii="Times New Roman" w:cs="Times New Roman" w:eastAsia="Times New Roman" w:hAnsi="Times New Roman"/>
          <w:b w:val="0"/>
          <w:sz w:val="24"/>
          <w:szCs w:val="24"/>
          <w:vertAlign w:val="superscript"/>
        </w:rPr>
        <w:footnoteReference w:customMarkFollows="0" w:id="12"/>
      </w:r>
      <w:r w:rsidDel="00000000" w:rsidR="00000000" w:rsidRPr="00000000">
        <w:rPr>
          <w:rFonts w:ascii="Times New Roman" w:cs="Times New Roman" w:eastAsia="Times New Roman" w:hAnsi="Times New Roman"/>
          <w:b w:val="0"/>
          <w:sz w:val="24"/>
          <w:szCs w:val="24"/>
          <w:rtl w:val="0"/>
        </w:rPr>
        <w:t xml:space="preserve"> made of hemp and cotton fiber that approximated the qualities of sixteenth-century paper, the sheets curled up after the ink mixture hardened over several days </w:t>
      </w:r>
      <w:r w:rsidDel="00000000" w:rsidR="00000000" w:rsidRPr="00000000">
        <w:rPr>
          <w:rFonts w:ascii="Times New Roman" w:cs="Times New Roman" w:eastAsia="Times New Roman" w:hAnsi="Times New Roman"/>
          <w:b w:val="1"/>
          <w:sz w:val="24"/>
          <w:szCs w:val="24"/>
          <w:rtl w:val="0"/>
        </w:rPr>
        <w:t xml:space="preserve">[</w:t>
      </w:r>
      <w:hyperlink r:id="rId23">
        <w:r w:rsidDel="00000000" w:rsidR="00000000" w:rsidRPr="00000000">
          <w:rPr>
            <w:rFonts w:ascii="Times New Roman" w:cs="Times New Roman" w:eastAsia="Times New Roman" w:hAnsi="Times New Roman"/>
            <w:b w:val="1"/>
            <w:color w:val="1155cc"/>
            <w:sz w:val="24"/>
            <w:szCs w:val="24"/>
            <w:u w:val="single"/>
            <w:rtl w:val="0"/>
          </w:rPr>
          <w:t xml:space="preserve">Fig. 12: Curled-up Paper</w:t>
        </w:r>
      </w:hyperlink>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vertAlign w:val="superscript"/>
        </w:rPr>
        <w:footnoteReference w:customMarkFollows="0" w:id="13"/>
      </w:r>
      <w:r w:rsidDel="00000000" w:rsidR="00000000" w:rsidRPr="00000000">
        <w:rPr>
          <w:rFonts w:ascii="Times New Roman" w:cs="Times New Roman" w:eastAsia="Times New Roman" w:hAnsi="Times New Roman"/>
          <w:b w:val="0"/>
          <w:sz w:val="24"/>
          <w:szCs w:val="24"/>
          <w:rtl w:val="0"/>
        </w:rPr>
        <w:t xml:space="preserve"> The curling of the paper may partly explain why the recipe calls for dampening the sheet with brandy, a step which allowed the paper to relax in shape, albeit causing small cracks in the ink as it spread out. Brandy with a high alcohol content (92 proof) was used out of concern that the tragacanth gum was partly water soluble. An important question was when to apply the brandy. As the sheet with writing was meant to be imprinted into </w:t>
      </w:r>
      <w:ins w:author="Pamela Smith" w:id="15" w:date="2018-11-27T17:03:25Z">
        <w:r w:rsidDel="00000000" w:rsidR="00000000" w:rsidRPr="00000000">
          <w:rPr>
            <w:rFonts w:ascii="Times New Roman" w:cs="Times New Roman" w:eastAsia="Times New Roman" w:hAnsi="Times New Roman"/>
            <w:b w:val="0"/>
            <w:sz w:val="24"/>
            <w:szCs w:val="24"/>
            <w:rtl w:val="0"/>
          </w:rPr>
          <w:t xml:space="preserve">a </w:t>
        </w:r>
      </w:ins>
      <w:del w:author="Pamela Smith" w:id="15" w:date="2018-11-27T17:03:25Z">
        <w:r w:rsidDel="00000000" w:rsidR="00000000" w:rsidRPr="00000000">
          <w:rPr>
            <w:rFonts w:ascii="Times New Roman" w:cs="Times New Roman" w:eastAsia="Times New Roman" w:hAnsi="Times New Roman"/>
            <w:b w:val="0"/>
            <w:sz w:val="24"/>
            <w:szCs w:val="24"/>
            <w:rtl w:val="0"/>
          </w:rPr>
          <w:delText xml:space="preserve">flat </w:delText>
        </w:r>
      </w:del>
      <w:r w:rsidDel="00000000" w:rsidR="00000000" w:rsidRPr="00000000">
        <w:rPr>
          <w:rFonts w:ascii="Times New Roman" w:cs="Times New Roman" w:eastAsia="Times New Roman" w:hAnsi="Times New Roman"/>
          <w:b w:val="0"/>
          <w:sz w:val="24"/>
          <w:szCs w:val="24"/>
          <w:rtl w:val="0"/>
        </w:rPr>
        <w:t xml:space="preserve">clay</w:t>
      </w:r>
      <w:ins w:author="Pamela Smith" w:id="16" w:date="2018-11-27T17:03:30Z">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slab</w:t>
        </w:r>
      </w:ins>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plastre d’ardille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vertAlign w:val="superscript"/>
        </w:rPr>
        <w:footnoteReference w:customMarkFollows="0" w:id="14"/>
      </w:r>
      <w:r w:rsidDel="00000000" w:rsidR="00000000" w:rsidRPr="00000000">
        <w:rPr>
          <w:rFonts w:ascii="Times New Roman" w:cs="Times New Roman" w:eastAsia="Times New Roman" w:hAnsi="Times New Roman"/>
          <w:b w:val="0"/>
          <w:sz w:val="24"/>
          <w:szCs w:val="24"/>
          <w:rtl w:val="0"/>
        </w:rPr>
        <w:t xml:space="preserve"> one might expect to apply the brandy to both sides of the paper before </w:t>
      </w:r>
      <w:ins w:author="Pamela Smith" w:id="17" w:date="2018-11-27T17:03:41Z">
        <w:r w:rsidDel="00000000" w:rsidR="00000000" w:rsidRPr="00000000">
          <w:rPr>
            <w:rFonts w:ascii="Times New Roman" w:cs="Times New Roman" w:eastAsia="Times New Roman" w:hAnsi="Times New Roman"/>
            <w:b w:val="0"/>
            <w:sz w:val="24"/>
            <w:szCs w:val="24"/>
            <w:rtl w:val="0"/>
          </w:rPr>
          <w:t xml:space="preserve">impressing </w:t>
        </w:r>
      </w:ins>
      <w:del w:author="Pamela Smith" w:id="17" w:date="2018-11-27T17:03:41Z">
        <w:r w:rsidDel="00000000" w:rsidR="00000000" w:rsidRPr="00000000">
          <w:rPr>
            <w:rFonts w:ascii="Times New Roman" w:cs="Times New Roman" w:eastAsia="Times New Roman" w:hAnsi="Times New Roman"/>
            <w:b w:val="0"/>
            <w:sz w:val="24"/>
            <w:szCs w:val="24"/>
            <w:rtl w:val="0"/>
          </w:rPr>
          <w:delText xml:space="preserve">imprinting </w:delText>
        </w:r>
      </w:del>
      <w:r w:rsidDel="00000000" w:rsidR="00000000" w:rsidRPr="00000000">
        <w:rPr>
          <w:rFonts w:ascii="Times New Roman" w:cs="Times New Roman" w:eastAsia="Times New Roman" w:hAnsi="Times New Roman"/>
          <w:b w:val="0"/>
          <w:sz w:val="24"/>
          <w:szCs w:val="24"/>
          <w:rtl w:val="0"/>
        </w:rPr>
        <w:t xml:space="preserve">it, as it would allow the paper to release from the clay more easily. The recipe however seems to call for the opposite order of operations: “</w:t>
      </w:r>
      <w:ins w:author="Pamela Smith" w:id="18" w:date="2018-11-27T17:04:27Z">
        <w:r w:rsidDel="00000000" w:rsidR="00000000" w:rsidRPr="00000000">
          <w:rPr>
            <w:rFonts w:ascii="Times New Roman" w:cs="Times New Roman" w:eastAsia="Times New Roman" w:hAnsi="Times New Roman"/>
            <w:b w:val="0"/>
            <w:sz w:val="24"/>
            <w:szCs w:val="24"/>
            <w:rtl w:val="0"/>
          </w:rPr>
          <w:t xml:space="preserve">Puys pose ton </w:t>
        </w:r>
        <w:r w:rsidDel="00000000" w:rsidR="00000000" w:rsidRPr="00000000">
          <w:rPr>
            <w:rFonts w:ascii="Times New Roman" w:cs="Times New Roman" w:eastAsia="Times New Roman" w:hAnsi="Times New Roman"/>
            <w:b w:val="0"/>
            <w:sz w:val="24"/>
            <w:szCs w:val="24"/>
            <w:rtl w:val="0"/>
          </w:rPr>
          <w:t xml:space="preserve">papier</w:t>
        </w:r>
        <w:r w:rsidDel="00000000" w:rsidR="00000000" w:rsidRPr="00000000">
          <w:rPr>
            <w:rFonts w:ascii="Times New Roman" w:cs="Times New Roman" w:eastAsia="Times New Roman" w:hAnsi="Times New Roman"/>
            <w:b w:val="0"/>
            <w:sz w:val="24"/>
            <w:szCs w:val="24"/>
            <w:rtl w:val="0"/>
          </w:rPr>
          <w:t xml:space="preserve"> sur la plastre </w:t>
        </w:r>
        <w:r w:rsidDel="00000000" w:rsidR="00000000" w:rsidRPr="00000000">
          <w:rPr>
            <w:rFonts w:ascii="Times New Roman" w:cs="Times New Roman" w:eastAsia="Times New Roman" w:hAnsi="Times New Roman"/>
            <w:b w:val="0"/>
            <w:sz w:val="24"/>
            <w:szCs w:val="24"/>
            <w:rtl w:val="0"/>
          </w:rPr>
          <w:t xml:space="preserve">dardille</w:t>
        </w:r>
        <w:r w:rsidDel="00000000" w:rsidR="00000000" w:rsidRPr="00000000">
          <w:rPr>
            <w:rFonts w:ascii="Times New Roman" w:cs="Times New Roman" w:eastAsia="Times New Roman" w:hAnsi="Times New Roman"/>
            <w:b w:val="0"/>
            <w:sz w:val="24"/>
            <w:szCs w:val="24"/>
            <w:rtl w:val="0"/>
          </w:rPr>
          <w:t xml:space="preserve"> &amp; le mouille d</w:t>
        </w:r>
        <w:r w:rsidDel="00000000" w:rsidR="00000000" w:rsidRPr="00000000">
          <w:rPr>
            <w:rFonts w:ascii="Times New Roman" w:cs="Times New Roman" w:eastAsia="Times New Roman" w:hAnsi="Times New Roman"/>
            <w:b w:val="0"/>
            <w:sz w:val="24"/>
            <w:szCs w:val="24"/>
            <w:rtl w:val="0"/>
          </w:rPr>
          <w:t xml:space="preserve">eau de vye</w:t>
        </w:r>
      </w:ins>
      <w:del w:author="Pamela Smith" w:id="18" w:date="2018-11-27T17:04:27Z">
        <w:r w:rsidDel="00000000" w:rsidR="00000000" w:rsidRPr="00000000">
          <w:rPr>
            <w:rFonts w:ascii="Times New Roman" w:cs="Times New Roman" w:eastAsia="Times New Roman" w:hAnsi="Times New Roman"/>
            <w:b w:val="0"/>
            <w:i w:val="1"/>
            <w:color w:val="000000"/>
            <w:sz w:val="24"/>
            <w:szCs w:val="24"/>
            <w:rtl w:val="0"/>
          </w:rPr>
          <w:delText xml:space="preserve">puys pose ton papier sur la plastre d’ardille &amp; le</w:delText>
        </w:r>
        <w:r w:rsidDel="00000000" w:rsidR="00000000" w:rsidRPr="00000000">
          <w:rPr>
            <w:rFonts w:ascii="Times New Roman" w:cs="Times New Roman" w:eastAsia="Times New Roman" w:hAnsi="Times New Roman"/>
            <w:b w:val="0"/>
            <w:i w:val="1"/>
            <w:sz w:val="24"/>
            <w:szCs w:val="24"/>
            <w:rtl w:val="0"/>
          </w:rPr>
          <w:delText xml:space="preserve"> </w:delText>
        </w:r>
        <w:r w:rsidDel="00000000" w:rsidR="00000000" w:rsidRPr="00000000">
          <w:rPr>
            <w:rFonts w:ascii="Times New Roman" w:cs="Times New Roman" w:eastAsia="Times New Roman" w:hAnsi="Times New Roman"/>
            <w:b w:val="0"/>
            <w:i w:val="1"/>
            <w:color w:val="000000"/>
            <w:sz w:val="24"/>
            <w:szCs w:val="24"/>
            <w:rtl w:val="0"/>
          </w:rPr>
          <w:delText xml:space="preserve">mouille d’eau de vye</w:delText>
        </w:r>
        <w:r w:rsidDel="00000000" w:rsidR="00000000" w:rsidRPr="00000000">
          <w:rPr>
            <w:rFonts w:ascii="Times New Roman" w:cs="Times New Roman" w:eastAsia="Times New Roman" w:hAnsi="Times New Roman"/>
            <w:b w:val="0"/>
            <w:color w:val="000000"/>
            <w:sz w:val="24"/>
            <w:szCs w:val="24"/>
            <w:rtl w:val="0"/>
          </w:rPr>
          <w:delText xml:space="preserve">.</w:delText>
        </w:r>
      </w:del>
      <w:r w:rsidDel="00000000" w:rsidR="00000000" w:rsidRPr="00000000">
        <w:rPr>
          <w:rFonts w:ascii="Times New Roman" w:cs="Times New Roman" w:eastAsia="Times New Roman" w:hAnsi="Times New Roman"/>
          <w:b w:val="0"/>
          <w:color w:val="000000"/>
          <w:sz w:val="24"/>
          <w:szCs w:val="24"/>
          <w:rtl w:val="0"/>
        </w:rPr>
        <w:t xml:space="preserve">” While the curved paper relaxed in shape after the brandy was brushed on, our action of applying the brandy to the reverse of the paper after placing the paper on the clay may have created problems </w:t>
      </w:r>
      <w:r w:rsidDel="00000000" w:rsidR="00000000" w:rsidRPr="00000000">
        <w:rPr>
          <w:rFonts w:ascii="Times New Roman" w:cs="Times New Roman" w:eastAsia="Times New Roman" w:hAnsi="Times New Roman"/>
          <w:b w:val="1"/>
          <w:color w:val="000000"/>
          <w:sz w:val="24"/>
          <w:szCs w:val="24"/>
          <w:rtl w:val="0"/>
        </w:rPr>
        <w:t xml:space="preserve">[</w:t>
      </w:r>
      <w:hyperlink r:id="rId24">
        <w:r w:rsidDel="00000000" w:rsidR="00000000" w:rsidRPr="00000000">
          <w:rPr>
            <w:rFonts w:ascii="Times New Roman" w:cs="Times New Roman" w:eastAsia="Times New Roman" w:hAnsi="Times New Roman"/>
            <w:b w:val="1"/>
            <w:color w:val="1155cc"/>
            <w:sz w:val="24"/>
            <w:szCs w:val="24"/>
            <w:u w:val="single"/>
            <w:rtl w:val="0"/>
          </w:rPr>
          <w:t xml:space="preserve">Fig. 13: Laying Paper onto Clay</w:t>
        </w:r>
      </w:hyperlink>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We pressed both sheets hard against the clay by rolling them with a small marble cylinder [</w:t>
      </w:r>
      <w:hyperlink r:id="rId25">
        <w:r w:rsidDel="00000000" w:rsidR="00000000" w:rsidRPr="00000000">
          <w:rPr>
            <w:rFonts w:ascii="Times New Roman" w:cs="Times New Roman" w:eastAsia="Times New Roman" w:hAnsi="Times New Roman"/>
            <w:b w:val="1"/>
            <w:color w:val="1155cc"/>
            <w:sz w:val="24"/>
            <w:szCs w:val="24"/>
            <w:u w:val="single"/>
            <w:rtl w:val="0"/>
          </w:rPr>
          <w:t xml:space="preserve">Fig. 14: Rolling cylinder</w:t>
        </w:r>
      </w:hyperlink>
      <w:r w:rsidDel="00000000" w:rsidR="00000000" w:rsidRPr="00000000">
        <w:rPr>
          <w:rFonts w:ascii="Times New Roman" w:cs="Times New Roman" w:eastAsia="Times New Roman" w:hAnsi="Times New Roman"/>
          <w:b w:val="0"/>
          <w:color w:val="000000"/>
          <w:sz w:val="24"/>
          <w:szCs w:val="24"/>
          <w:rtl w:val="0"/>
        </w:rPr>
        <w:t xml:space="preserve">], and when we lift</w:t>
      </w:r>
      <w:r w:rsidDel="00000000" w:rsidR="00000000" w:rsidRPr="00000000">
        <w:rPr>
          <w:rtl w:val="0"/>
        </w:rPr>
        <w:t xml:space="preserve">ed</w:t>
      </w:r>
      <w:r w:rsidDel="00000000" w:rsidR="00000000" w:rsidRPr="00000000">
        <w:rPr>
          <w:rFonts w:ascii="Times New Roman" w:cs="Times New Roman" w:eastAsia="Times New Roman" w:hAnsi="Times New Roman"/>
          <w:b w:val="0"/>
          <w:color w:val="000000"/>
          <w:sz w:val="24"/>
          <w:szCs w:val="24"/>
          <w:rtl w:val="0"/>
        </w:rPr>
        <w:t xml:space="preserve"> the sheet using iron gall ink, the ink became stuck into the clay on two occasions and had to be forcibly pulled out with the tip of a knife [</w:t>
      </w:r>
      <w:hyperlink r:id="rId26">
        <w:r w:rsidDel="00000000" w:rsidR="00000000" w:rsidRPr="00000000">
          <w:rPr>
            <w:rFonts w:ascii="Times New Roman" w:cs="Times New Roman" w:eastAsia="Times New Roman" w:hAnsi="Times New Roman"/>
            <w:b w:val="1"/>
            <w:color w:val="1155cc"/>
            <w:sz w:val="24"/>
            <w:szCs w:val="24"/>
            <w:u w:val="single"/>
            <w:rtl w:val="0"/>
          </w:rPr>
          <w:t xml:space="preserve">Fig. 15: Removing Ink with Knife</w:t>
        </w:r>
      </w:hyperlink>
      <w:r w:rsidDel="00000000" w:rsidR="00000000" w:rsidRPr="00000000">
        <w:rPr>
          <w:rFonts w:ascii="Times New Roman" w:cs="Times New Roman" w:eastAsia="Times New Roman" w:hAnsi="Times New Roman"/>
          <w:b w:val="0"/>
          <w:color w:val="000000"/>
          <w:sz w:val="24"/>
          <w:szCs w:val="24"/>
          <w:rtl w:val="0"/>
        </w:rPr>
        <w:t xml:space="preserve">]. It may be that the author’s ordering of steps was not meant to be followed verbatim, although this difficulty suggested that the recipe may not have been subject to careful experimentation by the author. Nonetheless, the ink created a clearly visible impression in</w:t>
      </w:r>
      <w:del w:author="Pamela Smith" w:id="19" w:date="2018-11-27T17:05:49Z">
        <w:r w:rsidDel="00000000" w:rsidR="00000000" w:rsidRPr="00000000">
          <w:rPr>
            <w:rFonts w:ascii="Times New Roman" w:cs="Times New Roman" w:eastAsia="Times New Roman" w:hAnsi="Times New Roman"/>
            <w:b w:val="0"/>
            <w:color w:val="000000"/>
            <w:sz w:val="24"/>
            <w:szCs w:val="24"/>
            <w:rtl w:val="0"/>
          </w:rPr>
          <w:delText xml:space="preserve">to</w:delText>
        </w:r>
      </w:del>
      <w:r w:rsidDel="00000000" w:rsidR="00000000" w:rsidRPr="00000000">
        <w:rPr>
          <w:rFonts w:ascii="Times New Roman" w:cs="Times New Roman" w:eastAsia="Times New Roman" w:hAnsi="Times New Roman"/>
          <w:b w:val="0"/>
          <w:color w:val="000000"/>
          <w:sz w:val="24"/>
          <w:szCs w:val="24"/>
          <w:rtl w:val="0"/>
        </w:rPr>
        <w:t xml:space="preserve"> the clay [</w:t>
      </w:r>
      <w:hyperlink r:id="rId27">
        <w:r w:rsidDel="00000000" w:rsidR="00000000" w:rsidRPr="00000000">
          <w:rPr>
            <w:rFonts w:ascii="Times New Roman" w:cs="Times New Roman" w:eastAsia="Times New Roman" w:hAnsi="Times New Roman"/>
            <w:b w:val="1"/>
            <w:color w:val="1155cc"/>
            <w:sz w:val="24"/>
            <w:szCs w:val="24"/>
            <w:u w:val="single"/>
            <w:rtl w:val="0"/>
          </w:rPr>
          <w:t xml:space="preserve">Figs. 16</w:t>
        </w:r>
      </w:hyperlink>
      <w:r w:rsidDel="00000000" w:rsidR="00000000" w:rsidRPr="00000000">
        <w:rPr>
          <w:b w:val="1"/>
          <w:rtl w:val="0"/>
        </w:rPr>
        <w:t xml:space="preserve">, </w:t>
      </w:r>
      <w:hyperlink r:id="rId28">
        <w:r w:rsidDel="00000000" w:rsidR="00000000" w:rsidRPr="00000000">
          <w:rPr>
            <w:b w:val="1"/>
            <w:color w:val="1155cc"/>
            <w:u w:val="single"/>
            <w:rtl w:val="0"/>
          </w:rPr>
          <w:t xml:space="preserve">fig. 17</w:t>
        </w:r>
      </w:hyperlink>
      <w:r w:rsidDel="00000000" w:rsidR="00000000" w:rsidRPr="00000000">
        <w:rPr>
          <w:b w:val="1"/>
          <w:rtl w:val="0"/>
        </w:rPr>
        <w:t xml:space="preserve">, </w:t>
      </w:r>
      <w:hyperlink r:id="rId29">
        <w:r w:rsidDel="00000000" w:rsidR="00000000" w:rsidRPr="00000000">
          <w:rPr>
            <w:b w:val="1"/>
            <w:color w:val="1155cc"/>
            <w:u w:val="single"/>
            <w:rtl w:val="0"/>
          </w:rPr>
          <w:t xml:space="preserve">fig.18</w:t>
        </w:r>
      </w:hyperlink>
      <w:r w:rsidDel="00000000" w:rsidR="00000000" w:rsidRPr="00000000">
        <w:rPr>
          <w:b w:val="1"/>
          <w:rtl w:val="0"/>
        </w:rPr>
        <w:t xml:space="preserve">, </w:t>
      </w:r>
      <w:hyperlink r:id="rId30">
        <w:r w:rsidDel="00000000" w:rsidR="00000000" w:rsidRPr="00000000">
          <w:rPr>
            <w:b w:val="1"/>
            <w:color w:val="1155cc"/>
            <w:u w:val="single"/>
            <w:rtl w:val="0"/>
          </w:rPr>
          <w:t xml:space="preserve">fig. </w:t>
        </w:r>
      </w:hyperlink>
      <w:hyperlink r:id="rId31">
        <w:r w:rsidDel="00000000" w:rsidR="00000000" w:rsidRPr="00000000">
          <w:rPr>
            <w:rFonts w:ascii="Times New Roman" w:cs="Times New Roman" w:eastAsia="Times New Roman" w:hAnsi="Times New Roman"/>
            <w:b w:val="1"/>
            <w:color w:val="1155cc"/>
            <w:sz w:val="24"/>
            <w:szCs w:val="24"/>
            <w:u w:val="single"/>
            <w:rtl w:val="0"/>
          </w:rPr>
          <w:t xml:space="preserve">19</w:t>
        </w:r>
      </w:hyperlink>
      <w:r w:rsidDel="00000000" w:rsidR="00000000" w:rsidRPr="00000000">
        <w:rPr>
          <w:rFonts w:ascii="Times New Roman" w:cs="Times New Roman" w:eastAsia="Times New Roman" w:hAnsi="Times New Roman"/>
          <w:b w:val="1"/>
          <w:color w:val="000000"/>
          <w:sz w:val="24"/>
          <w:szCs w:val="24"/>
          <w:rtl w:val="0"/>
        </w:rPr>
        <w:t xml:space="preserve">: Impressions of CRAFT and ART</w:t>
      </w:r>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ab/>
        <w:t xml:space="preserve">Once the paper was pressed into the clay and removed, the reverse was also molded </w:t>
      </w:r>
      <w:r w:rsidDel="00000000" w:rsidR="00000000" w:rsidRPr="00000000">
        <w:rPr>
          <w:rtl w:val="0"/>
        </w:rPr>
        <w:t xml:space="preserve">according</w:t>
      </w:r>
      <w:r w:rsidDel="00000000" w:rsidR="00000000" w:rsidRPr="00000000">
        <w:rPr>
          <w:rFonts w:ascii="Times New Roman" w:cs="Times New Roman" w:eastAsia="Times New Roman" w:hAnsi="Times New Roman"/>
          <w:b w:val="0"/>
          <w:color w:val="000000"/>
          <w:sz w:val="24"/>
          <w:szCs w:val="24"/>
          <w:rtl w:val="0"/>
        </w:rPr>
        <w:t xml:space="preserve"> to the recipe’s order: “</w:t>
      </w:r>
      <w:ins w:author="Pamela Smith" w:id="20" w:date="2018-11-27T17:06:38Z">
        <w:commentRangeStart w:id="4"/>
        <w:r w:rsidDel="00000000" w:rsidR="00000000" w:rsidRPr="00000000">
          <w:rPr>
            <w:rFonts w:ascii="Times New Roman" w:cs="Times New Roman" w:eastAsia="Times New Roman" w:hAnsi="Times New Roman"/>
            <w:b w:val="0"/>
            <w:color w:val="000000"/>
            <w:sz w:val="24"/>
            <w:szCs w:val="24"/>
            <w:rtl w:val="0"/>
          </w:rPr>
          <w:t xml:space="preserve"> gecte dune part &amp; daultre</w:t>
        </w:r>
      </w:ins>
      <w:del w:author="Pamela Smith" w:id="20" w:date="2018-11-27T17:06:38Z">
        <w:commentRangeEnd w:id="4"/>
        <w:r w:rsidDel="00000000" w:rsidR="00000000" w:rsidRPr="00000000">
          <w:commentReference w:id="4"/>
        </w:r>
        <w:r w:rsidDel="00000000" w:rsidR="00000000" w:rsidRPr="00000000">
          <w:rPr>
            <w:rFonts w:ascii="Times New Roman" w:cs="Times New Roman" w:eastAsia="Times New Roman" w:hAnsi="Times New Roman"/>
            <w:b w:val="0"/>
            <w:i w:val="1"/>
            <w:color w:val="000000"/>
            <w:sz w:val="24"/>
            <w:szCs w:val="24"/>
            <w:rtl w:val="0"/>
          </w:rPr>
          <w:delText xml:space="preserve">gecte d’une part et d’autre</w:delText>
        </w:r>
      </w:del>
      <w:r w:rsidDel="00000000" w:rsidR="00000000" w:rsidRPr="00000000">
        <w:rPr>
          <w:rFonts w:ascii="Times New Roman" w:cs="Times New Roman" w:eastAsia="Times New Roman" w:hAnsi="Times New Roman"/>
          <w:b w:val="0"/>
          <w:color w:val="000000"/>
          <w:sz w:val="24"/>
          <w:szCs w:val="24"/>
          <w:rtl w:val="0"/>
        </w:rPr>
        <w:t xml:space="preserve">.” While the flat side of the paper created a slightly visible texture in the clay </w:t>
      </w:r>
      <w:r w:rsidDel="00000000" w:rsidR="00000000" w:rsidRPr="00000000">
        <w:rPr>
          <w:rFonts w:ascii="Times New Roman" w:cs="Times New Roman" w:eastAsia="Times New Roman" w:hAnsi="Times New Roman"/>
          <w:b w:val="1"/>
          <w:color w:val="000000"/>
          <w:sz w:val="24"/>
          <w:szCs w:val="24"/>
          <w:rtl w:val="0"/>
        </w:rPr>
        <w:t xml:space="preserve">[</w:t>
      </w:r>
      <w:hyperlink r:id="rId32">
        <w:r w:rsidDel="00000000" w:rsidR="00000000" w:rsidRPr="00000000">
          <w:rPr>
            <w:rFonts w:ascii="Times New Roman" w:cs="Times New Roman" w:eastAsia="Times New Roman" w:hAnsi="Times New Roman"/>
            <w:b w:val="1"/>
            <w:color w:val="1155cc"/>
            <w:sz w:val="24"/>
            <w:szCs w:val="24"/>
            <w:u w:val="single"/>
            <w:rtl w:val="0"/>
          </w:rPr>
          <w:t xml:space="preserve">Fig. 20: Reverse Molded</w:t>
        </w:r>
      </w:hyperlink>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the objective of the recipe and especially the instructions to cast both sides remained unclear. The pieces of clay were left on a flat marble slab to dry for a period of several days, which caused them to warp slightly </w:t>
      </w:r>
      <w:r w:rsidDel="00000000" w:rsidR="00000000" w:rsidRPr="00000000">
        <w:rPr>
          <w:rFonts w:ascii="Times New Roman" w:cs="Times New Roman" w:eastAsia="Times New Roman" w:hAnsi="Times New Roman"/>
          <w:b w:val="1"/>
          <w:color w:val="000000"/>
          <w:sz w:val="24"/>
          <w:szCs w:val="24"/>
          <w:rtl w:val="0"/>
        </w:rPr>
        <w:t xml:space="preserve">[</w:t>
      </w:r>
      <w:hyperlink r:id="rId33">
        <w:r w:rsidDel="00000000" w:rsidR="00000000" w:rsidRPr="00000000">
          <w:rPr>
            <w:rFonts w:ascii="Times New Roman" w:cs="Times New Roman" w:eastAsia="Times New Roman" w:hAnsi="Times New Roman"/>
            <w:b w:val="1"/>
            <w:color w:val="1155cc"/>
            <w:sz w:val="24"/>
            <w:szCs w:val="24"/>
            <w:u w:val="single"/>
            <w:rtl w:val="0"/>
          </w:rPr>
          <w:t xml:space="preserve">Fig. 21: Warped Clay</w:t>
        </w:r>
      </w:hyperlink>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What was to be done next? Were the dry slabs of clay with an imprinted wo</w:t>
      </w:r>
      <w:r w:rsidDel="00000000" w:rsidR="00000000" w:rsidRPr="00000000">
        <w:rPr>
          <w:rFonts w:ascii="Times New Roman" w:cs="Times New Roman" w:eastAsia="Times New Roman" w:hAnsi="Times New Roman"/>
          <w:b w:val="0"/>
          <w:sz w:val="24"/>
          <w:szCs w:val="24"/>
          <w:rtl w:val="0"/>
        </w:rPr>
        <w:t xml:space="preserve">rd the desired product? Their thinness made them brittle and impractical, causing one to break when handled [</w:t>
      </w:r>
      <w:hyperlink r:id="rId34">
        <w:r w:rsidDel="00000000" w:rsidR="00000000" w:rsidRPr="00000000">
          <w:rPr>
            <w:rFonts w:ascii="Times New Roman" w:cs="Times New Roman" w:eastAsia="Times New Roman" w:hAnsi="Times New Roman"/>
            <w:b w:val="1"/>
            <w:color w:val="1155cc"/>
            <w:sz w:val="24"/>
            <w:szCs w:val="24"/>
            <w:u w:val="single"/>
            <w:rtl w:val="0"/>
          </w:rPr>
          <w:t xml:space="preserve">Fig. 22: Broken Mold</w:t>
        </w:r>
      </w:hyperlink>
      <w:r w:rsidDel="00000000" w:rsidR="00000000" w:rsidRPr="00000000">
        <w:rPr>
          <w:rFonts w:ascii="Times New Roman" w:cs="Times New Roman" w:eastAsia="Times New Roman" w:hAnsi="Times New Roman"/>
          <w:b w:val="0"/>
          <w:sz w:val="24"/>
          <w:szCs w:val="24"/>
          <w:rtl w:val="0"/>
        </w:rPr>
        <w:t xml:space="preserve">]. It seems likely that such clay slabs would have been used as molds for a different substance such as plaster, which could simply have been poured onto the clay. The instruction to cast both sides of the paper may indicate that the author intended for the mold to be cast in two dimensions with the clay sheets pressed together. It may be that the clay was meant to have been inserted into a box mold or some other form. Such unknowns suggest that this recipe was not subject to rigorous experimentation.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It is noteworthy that the manuscript folio on which the recipe is found is very cleanly transcribed, with no strikethroughs in the main body of the text</w:t>
      </w:r>
      <w:ins w:author="Pamela Smith" w:id="21" w:date="2018-11-27T17:08:02Z">
        <w:r w:rsidDel="00000000" w:rsidR="00000000" w:rsidRPr="00000000">
          <w:rPr>
            <w:rFonts w:ascii="Times New Roman" w:cs="Times New Roman" w:eastAsia="Times New Roman" w:hAnsi="Times New Roman"/>
            <w:b w:val="0"/>
            <w:sz w:val="24"/>
            <w:szCs w:val="24"/>
            <w:rtl w:val="0"/>
          </w:rPr>
          <w:t xml:space="preserve"> which occur frequently on many </w:t>
        </w:r>
      </w:ins>
      <w:del w:author="Pamela Smith" w:id="21" w:date="2018-11-27T17:08:02Z">
        <w:r w:rsidDel="00000000" w:rsidR="00000000" w:rsidRPr="00000000">
          <w:rPr>
            <w:rFonts w:ascii="Times New Roman" w:cs="Times New Roman" w:eastAsia="Times New Roman" w:hAnsi="Times New Roman"/>
            <w:b w:val="0"/>
            <w:sz w:val="24"/>
            <w:szCs w:val="24"/>
            <w:rtl w:val="0"/>
          </w:rPr>
          <w:delText xml:space="preserve">, a common feature of numerous </w:delText>
        </w:r>
      </w:del>
      <w:r w:rsidDel="00000000" w:rsidR="00000000" w:rsidRPr="00000000">
        <w:rPr>
          <w:rFonts w:ascii="Times New Roman" w:cs="Times New Roman" w:eastAsia="Times New Roman" w:hAnsi="Times New Roman"/>
          <w:b w:val="0"/>
          <w:sz w:val="24"/>
          <w:szCs w:val="24"/>
          <w:rtl w:val="0"/>
        </w:rPr>
        <w:t xml:space="preserve">other pages. Furthermore, the recipe should be considered in relation to the recipe immediately above it, which is entitled “</w:t>
      </w:r>
      <w:r w:rsidDel="00000000" w:rsidR="00000000" w:rsidRPr="00000000">
        <w:rPr>
          <w:rFonts w:ascii="Times New Roman" w:cs="Times New Roman" w:eastAsia="Times New Roman" w:hAnsi="Times New Roman"/>
          <w:b w:val="0"/>
          <w:color w:val="000000"/>
          <w:sz w:val="24"/>
          <w:szCs w:val="24"/>
          <w:rtl w:val="0"/>
        </w:rPr>
        <w:t xml:space="preserve">Herbs difficult to burn in the mold” and offers one sentence of instructions to mold such objects “in two to three castings.” The word “</w:t>
      </w:r>
      <w:r w:rsidDel="00000000" w:rsidR="00000000" w:rsidRPr="00000000">
        <w:rPr>
          <w:rFonts w:ascii="Times New Roman" w:cs="Times New Roman" w:eastAsia="Times New Roman" w:hAnsi="Times New Roman"/>
          <w:b w:val="0"/>
          <w:i w:val="1"/>
          <w:color w:val="000000"/>
          <w:sz w:val="24"/>
          <w:szCs w:val="24"/>
          <w:rtl w:val="0"/>
        </w:rPr>
        <w:t xml:space="preserve">essayer</w:t>
      </w:r>
      <w:r w:rsidDel="00000000" w:rsidR="00000000" w:rsidRPr="00000000">
        <w:rPr>
          <w:rFonts w:ascii="Times New Roman" w:cs="Times New Roman" w:eastAsia="Times New Roman" w:hAnsi="Times New Roman"/>
          <w:b w:val="0"/>
          <w:color w:val="000000"/>
          <w:sz w:val="24"/>
          <w:szCs w:val="24"/>
          <w:rtl w:val="0"/>
        </w:rPr>
        <w:t xml:space="preserve">” in the margin adjacent to the herb-molding recipe </w:t>
      </w:r>
      <w:del w:author="Pamela Smith" w:id="22" w:date="2018-11-27T17:08:58Z">
        <w:r w:rsidDel="00000000" w:rsidR="00000000" w:rsidRPr="00000000">
          <w:rPr>
            <w:rFonts w:ascii="Times New Roman" w:cs="Times New Roman" w:eastAsia="Times New Roman" w:hAnsi="Times New Roman"/>
            <w:b w:val="0"/>
            <w:color w:val="000000"/>
            <w:sz w:val="24"/>
            <w:szCs w:val="24"/>
            <w:rtl w:val="0"/>
          </w:rPr>
          <w:delText xml:space="preserve">is </w:delText>
        </w:r>
      </w:del>
      <w:r w:rsidDel="00000000" w:rsidR="00000000" w:rsidRPr="00000000">
        <w:rPr>
          <w:rFonts w:ascii="Times New Roman" w:cs="Times New Roman" w:eastAsia="Times New Roman" w:hAnsi="Times New Roman"/>
          <w:b w:val="0"/>
          <w:color w:val="000000"/>
          <w:sz w:val="24"/>
          <w:szCs w:val="24"/>
          <w:rtl w:val="0"/>
        </w:rPr>
        <w:t xml:space="preserve">likely </w:t>
      </w:r>
      <w:del w:author="Pamela Smith" w:id="23" w:date="2018-11-27T17:09:03Z">
        <w:r w:rsidDel="00000000" w:rsidR="00000000" w:rsidRPr="00000000">
          <w:rPr>
            <w:rFonts w:ascii="Times New Roman" w:cs="Times New Roman" w:eastAsia="Times New Roman" w:hAnsi="Times New Roman"/>
            <w:b w:val="0"/>
            <w:color w:val="000000"/>
            <w:sz w:val="24"/>
            <w:szCs w:val="24"/>
            <w:rtl w:val="0"/>
          </w:rPr>
          <w:delText xml:space="preserve">a derivation of the verb </w:delText>
        </w:r>
        <w:r w:rsidDel="00000000" w:rsidR="00000000" w:rsidRPr="00000000">
          <w:rPr>
            <w:rFonts w:ascii="Times New Roman" w:cs="Times New Roman" w:eastAsia="Times New Roman" w:hAnsi="Times New Roman"/>
            <w:b w:val="0"/>
            <w:i w:val="1"/>
            <w:color w:val="000000"/>
            <w:sz w:val="24"/>
            <w:szCs w:val="24"/>
            <w:rtl w:val="0"/>
          </w:rPr>
          <w:delText xml:space="preserve">essayer</w:delText>
        </w:r>
        <w:r w:rsidDel="00000000" w:rsidR="00000000" w:rsidRPr="00000000">
          <w:rPr>
            <w:rFonts w:ascii="Times New Roman" w:cs="Times New Roman" w:eastAsia="Times New Roman" w:hAnsi="Times New Roman"/>
            <w:b w:val="0"/>
            <w:color w:val="000000"/>
            <w:sz w:val="24"/>
            <w:szCs w:val="24"/>
            <w:rtl w:val="0"/>
          </w:rPr>
          <w:delText xml:space="preserve">, possibly in an antiquated version of its imperative form (</w:delText>
        </w:r>
        <w:r w:rsidDel="00000000" w:rsidR="00000000" w:rsidRPr="00000000">
          <w:rPr>
            <w:rFonts w:ascii="Times New Roman" w:cs="Times New Roman" w:eastAsia="Times New Roman" w:hAnsi="Times New Roman"/>
            <w:b w:val="0"/>
            <w:i w:val="1"/>
            <w:color w:val="000000"/>
            <w:sz w:val="24"/>
            <w:szCs w:val="24"/>
            <w:rtl w:val="0"/>
          </w:rPr>
          <w:delText xml:space="preserve">essaie</w:delText>
        </w:r>
        <w:r w:rsidDel="00000000" w:rsidR="00000000" w:rsidRPr="00000000">
          <w:rPr>
            <w:rFonts w:ascii="Times New Roman" w:cs="Times New Roman" w:eastAsia="Times New Roman" w:hAnsi="Times New Roman"/>
            <w:b w:val="0"/>
            <w:color w:val="000000"/>
            <w:sz w:val="24"/>
            <w:szCs w:val="24"/>
            <w:rtl w:val="0"/>
          </w:rPr>
          <w:delText xml:space="preserve"> or </w:delText>
        </w:r>
        <w:r w:rsidDel="00000000" w:rsidR="00000000" w:rsidRPr="00000000">
          <w:rPr>
            <w:rFonts w:ascii="Times New Roman" w:cs="Times New Roman" w:eastAsia="Times New Roman" w:hAnsi="Times New Roman"/>
            <w:b w:val="0"/>
            <w:i w:val="1"/>
            <w:color w:val="000000"/>
            <w:sz w:val="24"/>
            <w:szCs w:val="24"/>
            <w:rtl w:val="0"/>
          </w:rPr>
          <w:delText xml:space="preserve">essaye</w:delText>
        </w:r>
        <w:r w:rsidDel="00000000" w:rsidR="00000000" w:rsidRPr="00000000">
          <w:rPr>
            <w:rFonts w:ascii="Times New Roman" w:cs="Times New Roman" w:eastAsia="Times New Roman" w:hAnsi="Times New Roman"/>
            <w:b w:val="0"/>
            <w:color w:val="000000"/>
            <w:sz w:val="24"/>
            <w:szCs w:val="24"/>
            <w:rtl w:val="0"/>
          </w:rPr>
          <w:delText xml:space="preserve">). This could </w:delText>
        </w:r>
      </w:del>
      <w:r w:rsidDel="00000000" w:rsidR="00000000" w:rsidRPr="00000000">
        <w:rPr>
          <w:rFonts w:ascii="Times New Roman" w:cs="Times New Roman" w:eastAsia="Times New Roman" w:hAnsi="Times New Roman"/>
          <w:b w:val="0"/>
          <w:color w:val="000000"/>
          <w:sz w:val="24"/>
          <w:szCs w:val="24"/>
          <w:rtl w:val="0"/>
        </w:rPr>
        <w:t xml:space="preserve">indicate</w:t>
      </w:r>
      <w:ins w:author="Pamela Smith" w:id="24" w:date="2018-11-27T17:09:06Z">
        <w:r w:rsidDel="00000000" w:rsidR="00000000" w:rsidRPr="00000000">
          <w:rPr>
            <w:rFonts w:ascii="Times New Roman" w:cs="Times New Roman" w:eastAsia="Times New Roman" w:hAnsi="Times New Roman"/>
            <w:b w:val="0"/>
            <w:color w:val="000000"/>
            <w:sz w:val="24"/>
            <w:szCs w:val="24"/>
            <w:rtl w:val="0"/>
          </w:rPr>
          <w:t xml:space="preserve">s</w:t>
        </w:r>
      </w:ins>
      <w:r w:rsidDel="00000000" w:rsidR="00000000" w:rsidRPr="00000000">
        <w:rPr>
          <w:rFonts w:ascii="Times New Roman" w:cs="Times New Roman" w:eastAsia="Times New Roman" w:hAnsi="Times New Roman"/>
          <w:b w:val="0"/>
          <w:color w:val="000000"/>
          <w:sz w:val="24"/>
          <w:szCs w:val="24"/>
          <w:rtl w:val="0"/>
        </w:rPr>
        <w:t xml:space="preserve"> that the author</w:t>
      </w:r>
      <w:ins w:author="Pamela Smith" w:id="25" w:date="2018-11-27T17:09:09Z">
        <w:r w:rsidDel="00000000" w:rsidR="00000000" w:rsidRPr="00000000">
          <w:rPr>
            <w:rFonts w:ascii="Times New Roman" w:cs="Times New Roman" w:eastAsia="Times New Roman" w:hAnsi="Times New Roman"/>
            <w:b w:val="0"/>
            <w:color w:val="000000"/>
            <w:sz w:val="24"/>
            <w:szCs w:val="24"/>
            <w:rtl w:val="0"/>
          </w:rPr>
          <w:t xml:space="preserve">-practitioner</w:t>
        </w:r>
      </w:ins>
      <w:r w:rsidDel="00000000" w:rsidR="00000000" w:rsidRPr="00000000">
        <w:rPr>
          <w:rFonts w:ascii="Times New Roman" w:cs="Times New Roman" w:eastAsia="Times New Roman" w:hAnsi="Times New Roman"/>
          <w:b w:val="0"/>
          <w:color w:val="000000"/>
          <w:sz w:val="24"/>
          <w:szCs w:val="24"/>
          <w:rtl w:val="0"/>
        </w:rPr>
        <w:t xml:space="preserve"> </w:t>
      </w:r>
      <w:ins w:author="Pamela Smith" w:id="26" w:date="2018-11-27T17:09:19Z">
        <w:r w:rsidDel="00000000" w:rsidR="00000000" w:rsidRPr="00000000">
          <w:rPr>
            <w:rFonts w:ascii="Times New Roman" w:cs="Times New Roman" w:eastAsia="Times New Roman" w:hAnsi="Times New Roman"/>
            <w:b w:val="0"/>
            <w:color w:val="000000"/>
            <w:sz w:val="24"/>
            <w:szCs w:val="24"/>
            <w:rtl w:val="0"/>
          </w:rPr>
          <w:t xml:space="preserve">meant</w:t>
        </w:r>
      </w:ins>
      <w:del w:author="Pamela Smith" w:id="26" w:date="2018-11-27T17:09:19Z">
        <w:r w:rsidDel="00000000" w:rsidR="00000000" w:rsidRPr="00000000">
          <w:rPr>
            <w:rFonts w:ascii="Times New Roman" w:cs="Times New Roman" w:eastAsia="Times New Roman" w:hAnsi="Times New Roman"/>
            <w:b w:val="0"/>
            <w:color w:val="000000"/>
            <w:sz w:val="24"/>
            <w:szCs w:val="24"/>
            <w:rtl w:val="0"/>
          </w:rPr>
          <w:delText xml:space="preserve">wrote a reminder to himself</w:delText>
        </w:r>
      </w:del>
      <w:r w:rsidDel="00000000" w:rsidR="00000000" w:rsidRPr="00000000">
        <w:rPr>
          <w:rFonts w:ascii="Times New Roman" w:cs="Times New Roman" w:eastAsia="Times New Roman" w:hAnsi="Times New Roman"/>
          <w:b w:val="0"/>
          <w:color w:val="000000"/>
          <w:sz w:val="24"/>
          <w:szCs w:val="24"/>
          <w:rtl w:val="0"/>
        </w:rPr>
        <w:t xml:space="preserve"> to try the herb recipe, suggesting that he copied </w:t>
      </w:r>
      <w:del w:author="Pamela Smith" w:id="27" w:date="2018-11-27T17:09:33Z">
        <w:r w:rsidDel="00000000" w:rsidR="00000000" w:rsidRPr="00000000">
          <w:rPr>
            <w:rFonts w:ascii="Times New Roman" w:cs="Times New Roman" w:eastAsia="Times New Roman" w:hAnsi="Times New Roman"/>
            <w:b w:val="0"/>
            <w:color w:val="000000"/>
            <w:sz w:val="24"/>
            <w:szCs w:val="24"/>
            <w:rtl w:val="0"/>
          </w:rPr>
          <w:delText xml:space="preserve">down </w:delText>
        </w:r>
      </w:del>
      <w:r w:rsidDel="00000000" w:rsidR="00000000" w:rsidRPr="00000000">
        <w:rPr>
          <w:rFonts w:ascii="Times New Roman" w:cs="Times New Roman" w:eastAsia="Times New Roman" w:hAnsi="Times New Roman"/>
          <w:b w:val="0"/>
          <w:color w:val="000000"/>
          <w:sz w:val="24"/>
          <w:szCs w:val="24"/>
          <w:rtl w:val="0"/>
        </w:rPr>
        <w:t xml:space="preserve">these recipes from another source or without having actually </w:t>
      </w:r>
      <w:ins w:author="Pamela Smith" w:id="28" w:date="2018-11-27T17:09:40Z">
        <w:r w:rsidDel="00000000" w:rsidR="00000000" w:rsidRPr="00000000">
          <w:rPr>
            <w:rFonts w:ascii="Times New Roman" w:cs="Times New Roman" w:eastAsia="Times New Roman" w:hAnsi="Times New Roman"/>
            <w:b w:val="0"/>
            <w:color w:val="000000"/>
            <w:sz w:val="24"/>
            <w:szCs w:val="24"/>
            <w:rtl w:val="0"/>
          </w:rPr>
          <w:t xml:space="preserve">tried </w:t>
        </w:r>
      </w:ins>
      <w:del w:author="Pamela Smith" w:id="28" w:date="2018-11-27T17:09:40Z">
        <w:r w:rsidDel="00000000" w:rsidR="00000000" w:rsidRPr="00000000">
          <w:rPr>
            <w:rFonts w:ascii="Times New Roman" w:cs="Times New Roman" w:eastAsia="Times New Roman" w:hAnsi="Times New Roman"/>
            <w:b w:val="0"/>
            <w:color w:val="000000"/>
            <w:sz w:val="24"/>
            <w:szCs w:val="24"/>
            <w:rtl w:val="0"/>
          </w:rPr>
          <w:delText xml:space="preserve">executed </w:delText>
        </w:r>
      </w:del>
      <w:r w:rsidDel="00000000" w:rsidR="00000000" w:rsidRPr="00000000">
        <w:rPr>
          <w:rFonts w:ascii="Times New Roman" w:cs="Times New Roman" w:eastAsia="Times New Roman" w:hAnsi="Times New Roman"/>
          <w:b w:val="0"/>
          <w:color w:val="000000"/>
          <w:sz w:val="24"/>
          <w:szCs w:val="24"/>
          <w:rtl w:val="0"/>
        </w:rPr>
        <w:t xml:space="preserve">them himself. This hypothesis is </w:t>
      </w:r>
      <w:ins w:author="Pamela Smith" w:id="29" w:date="2018-11-27T17:09:49Z">
        <w:r w:rsidDel="00000000" w:rsidR="00000000" w:rsidRPr="00000000">
          <w:rPr>
            <w:rFonts w:ascii="Times New Roman" w:cs="Times New Roman" w:eastAsia="Times New Roman" w:hAnsi="Times New Roman"/>
            <w:b w:val="0"/>
            <w:color w:val="000000"/>
            <w:sz w:val="24"/>
            <w:szCs w:val="24"/>
            <w:rtl w:val="0"/>
          </w:rPr>
          <w:t xml:space="preserve">supported</w:t>
        </w:r>
      </w:ins>
      <w:del w:author="Pamela Smith" w:id="29" w:date="2018-11-27T17:09:49Z">
        <w:r w:rsidDel="00000000" w:rsidR="00000000" w:rsidRPr="00000000">
          <w:rPr>
            <w:rFonts w:ascii="Times New Roman" w:cs="Times New Roman" w:eastAsia="Times New Roman" w:hAnsi="Times New Roman"/>
            <w:b w:val="0"/>
            <w:color w:val="000000"/>
            <w:sz w:val="24"/>
            <w:szCs w:val="24"/>
            <w:rtl w:val="0"/>
          </w:rPr>
          <w:delText xml:space="preserve">affirmed </w:delText>
        </w:r>
      </w:del>
      <w:r w:rsidDel="00000000" w:rsidR="00000000" w:rsidRPr="00000000">
        <w:rPr>
          <w:rFonts w:ascii="Times New Roman" w:cs="Times New Roman" w:eastAsia="Times New Roman" w:hAnsi="Times New Roman"/>
          <w:b w:val="0"/>
          <w:color w:val="000000"/>
          <w:sz w:val="24"/>
          <w:szCs w:val="24"/>
          <w:rtl w:val="0"/>
        </w:rPr>
        <w:t xml:space="preserve">by the brevity of the recipes on this folio.</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Alternatively, the author may have meant to encourage another reader to try the experiment on his own. </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Change w:author="Pamela Smith" w:id="0" w:date="2018-11-27T17:13:19Z">
          <w:pPr>
            <w:pBdr>
              <w:top w:space="0" w:sz="0" w:val="nil"/>
              <w:left w:space="0" w:sz="0" w:val="nil"/>
              <w:bottom w:space="0" w:sz="0" w:val="nil"/>
              <w:right w:space="0" w:sz="0" w:val="nil"/>
              <w:between w:space="0" w:sz="0" w:val="nil"/>
            </w:pBdr>
            <w:shd w:fill="auto" w:val="clear"/>
            <w:spacing w:after="0" w:before="0" w:line="480" w:lineRule="auto"/>
            <w:ind w:firstLine="720"/>
          </w:pPr>
        </w:pPrChange>
      </w:pPr>
      <w:r w:rsidDel="00000000" w:rsidR="00000000" w:rsidRPr="00000000">
        <w:rPr>
          <w:rFonts w:ascii="Times New Roman" w:cs="Times New Roman" w:eastAsia="Times New Roman" w:hAnsi="Times New Roman"/>
          <w:b w:val="0"/>
          <w:sz w:val="24"/>
          <w:szCs w:val="24"/>
          <w:rtl w:val="0"/>
        </w:rPr>
        <w:t xml:space="preserve">One might surmise</w:t>
      </w:r>
      <w:ins w:author="Pamela Smith" w:id="30" w:date="2018-11-27T17:10:07Z">
        <w:r w:rsidDel="00000000" w:rsidR="00000000" w:rsidRPr="00000000">
          <w:rPr>
            <w:rFonts w:ascii="Times New Roman" w:cs="Times New Roman" w:eastAsia="Times New Roman" w:hAnsi="Times New Roman"/>
            <w:b w:val="0"/>
            <w:sz w:val="24"/>
            <w:szCs w:val="24"/>
            <w:rtl w:val="0"/>
          </w:rPr>
          <w:t xml:space="preserve"> </w:t>
        </w:r>
      </w:ins>
      <w:del w:author="Pamela Smith" w:id="30" w:date="2018-11-27T17:10:07Z">
        <w:r w:rsidDel="00000000" w:rsidR="00000000" w:rsidRPr="00000000">
          <w:rPr>
            <w:rFonts w:ascii="Times New Roman" w:cs="Times New Roman" w:eastAsia="Times New Roman" w:hAnsi="Times New Roman"/>
            <w:b w:val="0"/>
            <w:sz w:val="24"/>
            <w:szCs w:val="24"/>
            <w:rtl w:val="0"/>
          </w:rPr>
          <w:delText xml:space="preserve">, in turn, </w:delText>
        </w:r>
      </w:del>
      <w:r w:rsidDel="00000000" w:rsidR="00000000" w:rsidRPr="00000000">
        <w:rPr>
          <w:rFonts w:ascii="Times New Roman" w:cs="Times New Roman" w:eastAsia="Times New Roman" w:hAnsi="Times New Roman"/>
          <w:b w:val="0"/>
          <w:sz w:val="24"/>
          <w:szCs w:val="24"/>
          <w:rtl w:val="0"/>
        </w:rPr>
        <w:t xml:space="preserve">that the recipe for molding ink on fol. 131r was simply a “thought experiment,” an idea jotted down without empirical testing. The sources for such an idea are likely not textual, as no exact precedent for this recipe in printed books could be found. Rather, this recipe seems closely related first to a number of recipes related to writing found much earlier in the manuscript. On fol. 19v </w:t>
      </w:r>
      <w:del w:author="Pamela Smith" w:id="31" w:date="2018-11-27T17:12:59Z">
        <w:r w:rsidDel="00000000" w:rsidR="00000000" w:rsidRPr="00000000">
          <w:rPr>
            <w:rFonts w:ascii="Times New Roman" w:cs="Times New Roman" w:eastAsia="Times New Roman" w:hAnsi="Times New Roman"/>
            <w:b w:val="0"/>
            <w:sz w:val="24"/>
            <w:szCs w:val="24"/>
            <w:rtl w:val="0"/>
          </w:rPr>
          <w:delText xml:space="preserve">is </w:delText>
        </w:r>
      </w:del>
      <w:r w:rsidDel="00000000" w:rsidR="00000000" w:rsidRPr="00000000">
        <w:rPr>
          <w:rFonts w:ascii="Times New Roman" w:cs="Times New Roman" w:eastAsia="Times New Roman" w:hAnsi="Times New Roman"/>
          <w:b w:val="0"/>
          <w:sz w:val="24"/>
          <w:szCs w:val="24"/>
          <w:rtl w:val="0"/>
        </w:rPr>
        <w:t xml:space="preserve">a recipe titled </w:t>
      </w:r>
      <w:ins w:author="Pamela Smith" w:id="32" w:date="2018-11-27T17:13:06Z">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For writing as well from the left as from the right</w:t>
        </w:r>
      </w:ins>
      <w:del w:author="Pamela Smith" w:id="32" w:date="2018-11-27T17:13:06Z">
        <w:r w:rsidDel="00000000" w:rsidR="00000000" w:rsidRPr="00000000">
          <w:rPr>
            <w:rFonts w:ascii="Times New Roman" w:cs="Times New Roman" w:eastAsia="Times New Roman" w:hAnsi="Times New Roman"/>
            <w:b w:val="0"/>
            <w:sz w:val="24"/>
            <w:szCs w:val="24"/>
            <w:rtl w:val="0"/>
          </w:rPr>
          <w:delText xml:space="preserve">“To write on the left as well as on the right way,</w:delText>
        </w:r>
      </w:del>
      <w:r w:rsidDel="00000000" w:rsidR="00000000" w:rsidRPr="00000000">
        <w:rPr>
          <w:rFonts w:ascii="Times New Roman" w:cs="Times New Roman" w:eastAsia="Times New Roman" w:hAnsi="Times New Roman"/>
          <w:b w:val="0"/>
          <w:sz w:val="24"/>
          <w:szCs w:val="24"/>
          <w:rtl w:val="0"/>
        </w:rPr>
        <w:t xml:space="preserve">” </w:t>
      </w:r>
      <w:del w:author="Pamela Smith" w:id="33" w:date="2018-11-27T17:13:25Z">
        <w:r w:rsidDel="00000000" w:rsidR="00000000" w:rsidRPr="00000000">
          <w:rPr>
            <w:rFonts w:ascii="Times New Roman" w:cs="Times New Roman" w:eastAsia="Times New Roman" w:hAnsi="Times New Roman"/>
            <w:b w:val="0"/>
            <w:sz w:val="24"/>
            <w:szCs w:val="24"/>
            <w:rtl w:val="0"/>
          </w:rPr>
          <w:delText xml:space="preserve">which </w:delText>
        </w:r>
      </w:del>
      <w:r w:rsidDel="00000000" w:rsidR="00000000" w:rsidRPr="00000000">
        <w:rPr>
          <w:rFonts w:ascii="Times New Roman" w:cs="Times New Roman" w:eastAsia="Times New Roman" w:hAnsi="Times New Roman"/>
          <w:b w:val="0"/>
          <w:sz w:val="24"/>
          <w:szCs w:val="24"/>
          <w:rtl w:val="0"/>
        </w:rPr>
        <w:t xml:space="preserve">states: “</w:t>
      </w:r>
      <w:ins w:author="Pamela Smith" w:id="34" w:date="2018-11-27T17:13:31Z">
        <w:r w:rsidDel="00000000" w:rsidR="00000000" w:rsidRPr="00000000">
          <w:rPr>
            <w:rFonts w:ascii="Times New Roman" w:cs="Times New Roman" w:eastAsia="Times New Roman" w:hAnsi="Times New Roman"/>
            <w:b w:val="0"/>
            <w:sz w:val="24"/>
            <w:szCs w:val="24"/>
            <w:rtl w:val="0"/>
          </w:rPr>
          <w:t xml:space="preserve">Write as best you can with </w:t>
        </w:r>
        <w:r w:rsidDel="00000000" w:rsidR="00000000" w:rsidRPr="00000000">
          <w:rPr>
            <w:rFonts w:ascii="Times New Roman" w:cs="Times New Roman" w:eastAsia="Times New Roman" w:hAnsi="Times New Roman"/>
            <w:b w:val="0"/>
            <w:sz w:val="24"/>
            <w:szCs w:val="24"/>
            <w:rtl w:val="0"/>
          </w:rPr>
          <w:t xml:space="preserve">well-gummed ink</w:t>
        </w:r>
        <w:r w:rsidDel="00000000" w:rsidR="00000000" w:rsidRPr="00000000">
          <w:rPr>
            <w:rFonts w:ascii="Times New Roman" w:cs="Times New Roman" w:eastAsia="Times New Roman" w:hAnsi="Times New Roman"/>
            <w:b w:val="0"/>
            <w:sz w:val="24"/>
            <w:szCs w:val="24"/>
            <w:rtl w:val="0"/>
          </w:rPr>
          <w:t xml:space="preserve"> on as many little </w:t>
        </w:r>
        <w:r w:rsidDel="00000000" w:rsidR="00000000" w:rsidRPr="00000000">
          <w:rPr>
            <w:rFonts w:ascii="Times New Roman" w:cs="Times New Roman" w:eastAsia="Times New Roman" w:hAnsi="Times New Roman"/>
            <w:b w:val="0"/>
            <w:sz w:val="24"/>
            <w:szCs w:val="24"/>
            <w:rtl w:val="0"/>
          </w:rPr>
          <w:t xml:space="preserve">cards</w:t>
        </w:r>
        <w:r w:rsidDel="00000000" w:rsidR="00000000" w:rsidRPr="00000000">
          <w:rPr>
            <w:rFonts w:ascii="Times New Roman" w:cs="Times New Roman" w:eastAsia="Times New Roman" w:hAnsi="Times New Roman"/>
            <w:b w:val="0"/>
            <w:sz w:val="24"/>
            <w:szCs w:val="24"/>
            <w:rtl w:val="0"/>
          </w:rPr>
          <w:t xml:space="preserve"> as you want to write words. &amp; once each letter is well saturated with </w:t>
        </w:r>
        <w:r w:rsidDel="00000000" w:rsidR="00000000" w:rsidRPr="00000000">
          <w:rPr>
            <w:rFonts w:ascii="Times New Roman" w:cs="Times New Roman" w:eastAsia="Times New Roman" w:hAnsi="Times New Roman"/>
            <w:b w:val="0"/>
            <w:sz w:val="24"/>
            <w:szCs w:val="24"/>
            <w:rtl w:val="0"/>
          </w:rPr>
          <w:t xml:space="preserve">ink</w:t>
        </w:r>
        <w:r w:rsidDel="00000000" w:rsidR="00000000" w:rsidRPr="00000000">
          <w:rPr>
            <w:rFonts w:ascii="Times New Roman" w:cs="Times New Roman" w:eastAsia="Times New Roman" w:hAnsi="Times New Roman"/>
            <w:b w:val="0"/>
            <w:sz w:val="24"/>
            <w:szCs w:val="24"/>
            <w:rtl w:val="0"/>
          </w:rPr>
          <w:t xml:space="preserve">, put it down on your </w:t>
        </w:r>
        <w:r w:rsidDel="00000000" w:rsidR="00000000" w:rsidRPr="00000000">
          <w:rPr>
            <w:rFonts w:ascii="Times New Roman" w:cs="Times New Roman" w:eastAsia="Times New Roman" w:hAnsi="Times New Roman"/>
            <w:b w:val="0"/>
            <w:sz w:val="24"/>
            <w:szCs w:val="24"/>
            <w:rtl w:val="0"/>
          </w:rPr>
          <w:t xml:space="preserve">paper</w:t>
        </w:r>
        <w:r w:rsidDel="00000000" w:rsidR="00000000" w:rsidRPr="00000000">
          <w:rPr>
            <w:rFonts w:ascii="Times New Roman" w:cs="Times New Roman" w:eastAsia="Times New Roman" w:hAnsi="Times New Roman"/>
            <w:b w:val="0"/>
            <w:sz w:val="24"/>
            <w:szCs w:val="24"/>
            <w:rtl w:val="0"/>
          </w:rPr>
          <w:t xml:space="preserve"> &amp; rub with a tooth the back of the </w:t>
        </w:r>
        <w:r w:rsidDel="00000000" w:rsidR="00000000" w:rsidRPr="00000000">
          <w:rPr>
            <w:rFonts w:ascii="Times New Roman" w:cs="Times New Roman" w:eastAsia="Times New Roman" w:hAnsi="Times New Roman"/>
            <w:b w:val="0"/>
            <w:sz w:val="24"/>
            <w:szCs w:val="24"/>
            <w:rtl w:val="0"/>
          </w:rPr>
          <w:t xml:space="preserve">card</w:t>
        </w:r>
      </w:ins>
      <w:del w:author="Pamela Smith" w:id="34" w:date="2018-11-27T17:13:31Z">
        <w:r w:rsidDel="00000000" w:rsidR="00000000" w:rsidRPr="00000000">
          <w:rPr>
            <w:rFonts w:ascii="Times New Roman" w:cs="Times New Roman" w:eastAsia="Times New Roman" w:hAnsi="Times New Roman"/>
            <w:b w:val="0"/>
            <w:color w:val="000000"/>
            <w:sz w:val="24"/>
            <w:szCs w:val="24"/>
            <w:rtl w:val="0"/>
          </w:rPr>
          <w:delText xml:space="preserve">Write in the best manner possible with some well gummed ink </w:delText>
        </w:r>
        <w:r w:rsidDel="00000000" w:rsidR="00000000" w:rsidRPr="00000000">
          <w:rPr>
            <w:rFonts w:ascii="Times New Roman" w:cs="Times New Roman" w:eastAsia="Times New Roman" w:hAnsi="Times New Roman"/>
            <w:b w:val="0"/>
            <w:color w:val="000000"/>
            <w:sz w:val="24"/>
            <w:szCs w:val="24"/>
            <w:rtl w:val="0"/>
          </w:rPr>
          <w:delText xml:space="preserve">[</w:delText>
        </w:r>
      </w:del>
      <w:ins w:author="Pamela Smith" w:id="35" w:date="2018-11-27T17:10:29Z">
        <w:del w:author="Pamela Smith" w:id="34" w:date="2018-11-27T17:13:31Z">
          <w:r w:rsidDel="00000000" w:rsidR="00000000" w:rsidRPr="00000000">
            <w:rPr>
              <w:rFonts w:ascii="Times New Roman" w:cs="Times New Roman" w:eastAsia="Times New Roman" w:hAnsi="Times New Roman"/>
              <w:b w:val="0"/>
              <w:color w:val="000000"/>
              <w:sz w:val="24"/>
              <w:szCs w:val="24"/>
              <w:rtl w:val="0"/>
            </w:rPr>
            <w:delText xml:space="preserve">a</w:delText>
          </w:r>
        </w:del>
      </w:ins>
      <w:del w:author="Pamela Smith" w:id="34" w:date="2018-11-27T17:13:31Z">
        <w:r w:rsidDel="00000000" w:rsidR="00000000" w:rsidRPr="00000000">
          <w:rPr>
            <w:rFonts w:ascii="Times New Roman" w:cs="Times New Roman" w:eastAsia="Times New Roman" w:hAnsi="Times New Roman"/>
            <w:b w:val="0"/>
            <w:i w:val="1"/>
            <w:color w:val="000000"/>
            <w:sz w:val="24"/>
            <w:szCs w:val="24"/>
            <w:rtl w:val="0"/>
          </w:rPr>
          <w:delText xml:space="preserve">e</w:delText>
        </w:r>
        <w:r w:rsidDel="00000000" w:rsidR="00000000" w:rsidRPr="00000000">
          <w:rPr>
            <w:rFonts w:ascii="Times New Roman" w:cs="Times New Roman" w:eastAsia="Times New Roman" w:hAnsi="Times New Roman"/>
            <w:b w:val="0"/>
            <w:i w:val="1"/>
            <w:color w:val="000000"/>
            <w:sz w:val="24"/>
            <w:szCs w:val="24"/>
            <w:rtl w:val="0"/>
          </w:rPr>
          <w:delText xml:space="preserve">ncre bien gommé</w:delText>
        </w:r>
        <w:r w:rsidDel="00000000" w:rsidR="00000000" w:rsidRPr="00000000">
          <w:rPr>
            <w:rFonts w:ascii="Times New Roman" w:cs="Times New Roman" w:eastAsia="Times New Roman" w:hAnsi="Times New Roman"/>
            <w:b w:val="0"/>
            <w:color w:val="000000"/>
            <w:sz w:val="24"/>
            <w:szCs w:val="24"/>
            <w:rtl w:val="0"/>
          </w:rPr>
          <w:delText xml:space="preserve">] on as many cards as many words as you want to write and when your letter is full of ink, apply your paper and rub with a tooth the back of the cartel</w:delText>
        </w:r>
      </w:del>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This recipe provides a nearly identical process to that described in the first half of the recipe on fol. 131r, using the properties of raised ink to create an imprint on</w:t>
      </w:r>
      <w:del w:author="Pamela Smith" w:id="36" w:date="2018-11-27T17:14:15Z">
        <w:r w:rsidDel="00000000" w:rsidR="00000000" w:rsidRPr="00000000">
          <w:rPr>
            <w:rFonts w:ascii="Times New Roman" w:cs="Times New Roman" w:eastAsia="Times New Roman" w:hAnsi="Times New Roman"/>
            <w:b w:val="0"/>
            <w:color w:val="000000"/>
            <w:sz w:val="24"/>
            <w:szCs w:val="24"/>
            <w:rtl w:val="0"/>
          </w:rPr>
          <w:delText xml:space="preserve">to</w:delText>
        </w:r>
      </w:del>
      <w:r w:rsidDel="00000000" w:rsidR="00000000" w:rsidRPr="00000000">
        <w:rPr>
          <w:rFonts w:ascii="Times New Roman" w:cs="Times New Roman" w:eastAsia="Times New Roman" w:hAnsi="Times New Roman"/>
          <w:b w:val="0"/>
          <w:color w:val="000000"/>
          <w:sz w:val="24"/>
          <w:szCs w:val="24"/>
          <w:rtl w:val="0"/>
        </w:rPr>
        <w:t xml:space="preserve"> another surface. It is </w:t>
      </w:r>
      <w:del w:author="Pamela Smith" w:id="37" w:date="2018-11-27T17:14:33Z">
        <w:r w:rsidDel="00000000" w:rsidR="00000000" w:rsidRPr="00000000">
          <w:rPr>
            <w:rFonts w:ascii="Times New Roman" w:cs="Times New Roman" w:eastAsia="Times New Roman" w:hAnsi="Times New Roman"/>
            <w:b w:val="0"/>
            <w:color w:val="000000"/>
            <w:sz w:val="24"/>
            <w:szCs w:val="24"/>
            <w:rtl w:val="0"/>
          </w:rPr>
          <w:delText xml:space="preserve">highly </w:delText>
        </w:r>
      </w:del>
      <w:r w:rsidDel="00000000" w:rsidR="00000000" w:rsidRPr="00000000">
        <w:rPr>
          <w:rFonts w:ascii="Times New Roman" w:cs="Times New Roman" w:eastAsia="Times New Roman" w:hAnsi="Times New Roman"/>
          <w:b w:val="0"/>
          <w:color w:val="000000"/>
          <w:sz w:val="24"/>
          <w:szCs w:val="24"/>
          <w:rtl w:val="0"/>
        </w:rPr>
        <w:t xml:space="preserve">significant that on fol. 19v the recipe explicitly focuses on using this technique to reverse the direction of </w:t>
      </w:r>
      <w:ins w:author="Pamela Smith" w:id="38" w:date="2018-11-27T17:14:52Z">
        <w:r w:rsidDel="00000000" w:rsidR="00000000" w:rsidRPr="00000000">
          <w:rPr>
            <w:rFonts w:ascii="Times New Roman" w:cs="Times New Roman" w:eastAsia="Times New Roman" w:hAnsi="Times New Roman"/>
            <w:b w:val="0"/>
            <w:color w:val="000000"/>
            <w:sz w:val="24"/>
            <w:szCs w:val="24"/>
            <w:rtl w:val="0"/>
          </w:rPr>
          <w:t xml:space="preserve">the writing</w:t>
        </w:r>
      </w:ins>
      <w:del w:author="Pamela Smith" w:id="38" w:date="2018-11-27T17:14:52Z">
        <w:r w:rsidDel="00000000" w:rsidR="00000000" w:rsidRPr="00000000">
          <w:rPr>
            <w:rFonts w:ascii="Times New Roman" w:cs="Times New Roman" w:eastAsia="Times New Roman" w:hAnsi="Times New Roman"/>
            <w:b w:val="0"/>
            <w:color w:val="000000"/>
            <w:sz w:val="24"/>
            <w:szCs w:val="24"/>
            <w:rtl w:val="0"/>
          </w:rPr>
          <w:delText xml:space="preserve">one’s words</w:delText>
        </w:r>
      </w:del>
      <w:r w:rsidDel="00000000" w:rsidR="00000000" w:rsidRPr="00000000">
        <w:rPr>
          <w:rFonts w:ascii="Times New Roman" w:cs="Times New Roman" w:eastAsia="Times New Roman" w:hAnsi="Times New Roman"/>
          <w:b w:val="0"/>
          <w:color w:val="000000"/>
          <w:sz w:val="24"/>
          <w:szCs w:val="24"/>
          <w:rtl w:val="0"/>
        </w:rPr>
        <w:t xml:space="preserve">, as this same process obviously occurred when reconstructing </w:t>
      </w:r>
      <w:del w:author="Pamela Smith" w:id="39" w:date="2018-11-27T17:15:01Z">
        <w:r w:rsidDel="00000000" w:rsidR="00000000" w:rsidRPr="00000000">
          <w:rPr>
            <w:rFonts w:ascii="Times New Roman" w:cs="Times New Roman" w:eastAsia="Times New Roman" w:hAnsi="Times New Roman"/>
            <w:b w:val="0"/>
            <w:color w:val="000000"/>
            <w:sz w:val="24"/>
            <w:szCs w:val="24"/>
            <w:rtl w:val="0"/>
          </w:rPr>
          <w:delText xml:space="preserve">in </w:delText>
        </w:r>
      </w:del>
      <w:r w:rsidDel="00000000" w:rsidR="00000000" w:rsidRPr="00000000">
        <w:rPr>
          <w:rFonts w:ascii="Times New Roman" w:cs="Times New Roman" w:eastAsia="Times New Roman" w:hAnsi="Times New Roman"/>
          <w:b w:val="0"/>
          <w:color w:val="000000"/>
          <w:sz w:val="24"/>
          <w:szCs w:val="24"/>
          <w:rtl w:val="0"/>
        </w:rPr>
        <w:t xml:space="preserve">the recipe on fol. 131r. In the case of the recipe on fol. 131r, however, if something were cast into the clay, it would emerge with the writing again facing in the normal direction. This may indicate why the reversal of text was not explicitly discussed on fol. 131r.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ab/>
        <w:t xml:space="preserve">The manuscript features an additional group of recipes related to writing that show the author’s broader concern with practical techniques related to this process. Fol</w:t>
      </w:r>
      <w:ins w:author="Pamela Smith" w:id="41" w:date="2018-11-27T17:15:52Z">
        <w:r w:rsidDel="00000000" w:rsidR="00000000" w:rsidRPr="00000000">
          <w:rPr>
            <w:rFonts w:ascii="Times New Roman" w:cs="Times New Roman" w:eastAsia="Times New Roman" w:hAnsi="Times New Roman"/>
            <w:b w:val="0"/>
            <w:color w:val="000000"/>
            <w:sz w:val="24"/>
            <w:szCs w:val="24"/>
            <w:rtl w:val="0"/>
          </w:rPr>
          <w:t xml:space="preserve">.</w:t>
        </w:r>
      </w:ins>
      <w:del w:author="Pamela Smith" w:id="41" w:date="2018-11-27T17:15:52Z">
        <w:r w:rsidDel="00000000" w:rsidR="00000000" w:rsidRPr="00000000">
          <w:rPr>
            <w:rFonts w:ascii="Times New Roman" w:cs="Times New Roman" w:eastAsia="Times New Roman" w:hAnsi="Times New Roman"/>
            <w:b w:val="0"/>
            <w:color w:val="000000"/>
            <w:sz w:val="24"/>
            <w:szCs w:val="24"/>
            <w:rtl w:val="0"/>
          </w:rPr>
          <w:delText xml:space="preserve">io</w:delText>
        </w:r>
      </w:del>
      <w:r w:rsidDel="00000000" w:rsidR="00000000" w:rsidRPr="00000000">
        <w:rPr>
          <w:rFonts w:ascii="Times New Roman" w:cs="Times New Roman" w:eastAsia="Times New Roman" w:hAnsi="Times New Roman"/>
          <w:b w:val="0"/>
          <w:color w:val="000000"/>
          <w:sz w:val="24"/>
          <w:szCs w:val="24"/>
          <w:rtl w:val="0"/>
        </w:rPr>
        <w:t xml:space="preserve"> 46v presents a series of such recipes, “</w:t>
      </w:r>
      <w:ins w:author="Pamela Smith" w:id="42" w:date="2018-11-27T17:16:30Z">
        <w:r w:rsidDel="00000000" w:rsidR="00000000" w:rsidRPr="00000000">
          <w:rPr>
            <w:rFonts w:ascii="Times New Roman" w:cs="Times New Roman" w:eastAsia="Times New Roman" w:hAnsi="Times New Roman"/>
            <w:b w:val="0"/>
            <w:color w:val="000000"/>
            <w:sz w:val="24"/>
            <w:szCs w:val="24"/>
            <w:rtl w:val="0"/>
          </w:rPr>
          <w:t xml:space="preserve">Scribe, Oil of sulfur</w:t>
        </w:r>
      </w:ins>
      <w:del w:author="Pamela Smith" w:id="42" w:date="2018-11-27T17:16:30Z">
        <w:r w:rsidDel="00000000" w:rsidR="00000000" w:rsidRPr="00000000">
          <w:rPr>
            <w:rFonts w:ascii="Times New Roman" w:cs="Times New Roman" w:eastAsia="Times New Roman" w:hAnsi="Times New Roman"/>
            <w:b w:val="0"/>
            <w:color w:val="000000"/>
            <w:sz w:val="24"/>
            <w:szCs w:val="24"/>
            <w:rtl w:val="0"/>
          </w:rPr>
          <w:delText xml:space="preserve">Sulfur oil for the scribe</w:delText>
        </w:r>
      </w:del>
      <w:r w:rsidDel="00000000" w:rsidR="00000000" w:rsidRPr="00000000">
        <w:rPr>
          <w:rFonts w:ascii="Times New Roman" w:cs="Times New Roman" w:eastAsia="Times New Roman" w:hAnsi="Times New Roman"/>
          <w:b w:val="0"/>
          <w:color w:val="000000"/>
          <w:sz w:val="24"/>
          <w:szCs w:val="24"/>
          <w:rtl w:val="0"/>
        </w:rPr>
        <w:t xml:space="preserve">” (used to clean a quill), “Shoemaker” (writing permanent text on shoes), “Eras</w:t>
      </w:r>
      <w:ins w:author="Pamela Smith" w:id="43" w:date="2018-11-27T17:16:49Z">
        <w:r w:rsidDel="00000000" w:rsidR="00000000" w:rsidRPr="00000000">
          <w:rPr>
            <w:rFonts w:ascii="Times New Roman" w:cs="Times New Roman" w:eastAsia="Times New Roman" w:hAnsi="Times New Roman"/>
            <w:b w:val="0"/>
            <w:color w:val="000000"/>
            <w:sz w:val="24"/>
            <w:szCs w:val="24"/>
            <w:rtl w:val="0"/>
          </w:rPr>
          <w:t xml:space="preserve">ing a </w:t>
        </w:r>
      </w:ins>
      <w:del w:author="Pamela Smith" w:id="43" w:date="2018-11-27T17:16:49Z">
        <w:r w:rsidDel="00000000" w:rsidR="00000000" w:rsidRPr="00000000">
          <w:rPr>
            <w:rFonts w:ascii="Times New Roman" w:cs="Times New Roman" w:eastAsia="Times New Roman" w:hAnsi="Times New Roman"/>
            <w:b w:val="0"/>
            <w:color w:val="000000"/>
            <w:sz w:val="24"/>
            <w:szCs w:val="24"/>
            <w:rtl w:val="0"/>
          </w:rPr>
          <w:delText xml:space="preserve">e</w:delText>
        </w:r>
      </w:del>
      <w:r w:rsidDel="00000000" w:rsidR="00000000" w:rsidRPr="00000000">
        <w:rPr>
          <w:rFonts w:ascii="Times New Roman" w:cs="Times New Roman" w:eastAsia="Times New Roman" w:hAnsi="Times New Roman"/>
          <w:b w:val="0"/>
          <w:color w:val="000000"/>
          <w:sz w:val="24"/>
          <w:szCs w:val="24"/>
          <w:rtl w:val="0"/>
        </w:rPr>
        <w:t xml:space="preserve"> letter</w:t>
      </w:r>
      <w:del w:author="Pamela Smith" w:id="44" w:date="2018-11-27T17:16:55Z">
        <w:r w:rsidDel="00000000" w:rsidR="00000000" w:rsidRPr="00000000">
          <w:rPr>
            <w:rFonts w:ascii="Times New Roman" w:cs="Times New Roman" w:eastAsia="Times New Roman" w:hAnsi="Times New Roman"/>
            <w:b w:val="0"/>
            <w:color w:val="000000"/>
            <w:sz w:val="24"/>
            <w:szCs w:val="24"/>
            <w:rtl w:val="0"/>
          </w:rPr>
          <w:delText xml:space="preserve">ing</w:delText>
        </w:r>
      </w:del>
      <w:r w:rsidDel="00000000" w:rsidR="00000000" w:rsidRPr="00000000">
        <w:rPr>
          <w:rFonts w:ascii="Times New Roman" w:cs="Times New Roman" w:eastAsia="Times New Roman" w:hAnsi="Times New Roman"/>
          <w:b w:val="0"/>
          <w:color w:val="000000"/>
          <w:sz w:val="24"/>
          <w:szCs w:val="24"/>
          <w:rtl w:val="0"/>
        </w:rPr>
        <w:t xml:space="preserve">” (removing previously written text), “</w:t>
      </w:r>
      <w:ins w:author="Pamela Smith" w:id="45" w:date="2018-11-27T17:17:08Z">
        <w:r w:rsidDel="00000000" w:rsidR="00000000" w:rsidRPr="00000000">
          <w:rPr>
            <w:rFonts w:ascii="Times New Roman" w:cs="Times New Roman" w:eastAsia="Times New Roman" w:hAnsi="Times New Roman"/>
            <w:b w:val="0"/>
            <w:color w:val="000000"/>
            <w:sz w:val="24"/>
            <w:szCs w:val="24"/>
            <w:rtl w:val="0"/>
          </w:rPr>
          <w:t xml:space="preserve">Writing</w:t>
        </w:r>
      </w:ins>
      <w:del w:author="Pamela Smith" w:id="45" w:date="2018-11-27T17:17:08Z">
        <w:r w:rsidDel="00000000" w:rsidR="00000000" w:rsidRPr="00000000">
          <w:rPr>
            <w:rFonts w:ascii="Times New Roman" w:cs="Times New Roman" w:eastAsia="Times New Roman" w:hAnsi="Times New Roman"/>
            <w:b w:val="0"/>
            <w:color w:val="000000"/>
            <w:sz w:val="24"/>
            <w:szCs w:val="24"/>
            <w:rtl w:val="0"/>
          </w:rPr>
          <w:delText xml:space="preserve">How to write</w:delText>
        </w:r>
      </w:del>
      <w:r w:rsidDel="00000000" w:rsidR="00000000" w:rsidRPr="00000000">
        <w:rPr>
          <w:rFonts w:ascii="Times New Roman" w:cs="Times New Roman" w:eastAsia="Times New Roman" w:hAnsi="Times New Roman"/>
          <w:b w:val="0"/>
          <w:color w:val="000000"/>
          <w:sz w:val="24"/>
          <w:szCs w:val="24"/>
          <w:rtl w:val="0"/>
        </w:rPr>
        <w:t xml:space="preserve"> without ink,” “</w:t>
      </w:r>
      <w:ins w:author="Pamela Smith" w:id="46" w:date="2018-11-27T17:18:54Z">
        <w:r w:rsidDel="00000000" w:rsidR="00000000" w:rsidRPr="00000000">
          <w:rPr>
            <w:rFonts w:ascii="Times New Roman" w:cs="Times New Roman" w:eastAsia="Times New Roman" w:hAnsi="Times New Roman"/>
            <w:b w:val="0"/>
            <w:color w:val="000000"/>
            <w:sz w:val="24"/>
            <w:szCs w:val="24"/>
            <w:rtl w:val="0"/>
          </w:rPr>
          <w:t xml:space="preserve">Making letters à jour on </w:t>
        </w:r>
        <w:r w:rsidDel="00000000" w:rsidR="00000000" w:rsidRPr="00000000">
          <w:rPr>
            <w:rFonts w:ascii="Times New Roman" w:cs="Times New Roman" w:eastAsia="Times New Roman" w:hAnsi="Times New Roman"/>
            <w:b w:val="0"/>
            <w:color w:val="000000"/>
            <w:sz w:val="24"/>
            <w:szCs w:val="24"/>
            <w:rtl w:val="0"/>
          </w:rPr>
          <w:t xml:space="preserve">paper</w:t>
        </w:r>
        <w:r w:rsidDel="00000000" w:rsidR="00000000" w:rsidRPr="00000000">
          <w:rPr>
            <w:rFonts w:ascii="Times New Roman" w:cs="Times New Roman" w:eastAsia="Times New Roman" w:hAnsi="Times New Roman"/>
            <w:b w:val="0"/>
            <w:color w:val="000000"/>
            <w:sz w:val="24"/>
            <w:szCs w:val="24"/>
            <w:rtl w:val="0"/>
          </w:rPr>
          <w:t xml:space="preserve"> and other work</w:t>
        </w:r>
      </w:ins>
      <w:del w:author="Pamela Smith" w:id="46" w:date="2018-11-27T17:18:54Z">
        <w:r w:rsidDel="00000000" w:rsidR="00000000" w:rsidRPr="00000000">
          <w:rPr>
            <w:rFonts w:ascii="Times New Roman" w:cs="Times New Roman" w:eastAsia="Times New Roman" w:hAnsi="Times New Roman"/>
            <w:b w:val="0"/>
            <w:color w:val="000000"/>
            <w:sz w:val="24"/>
            <w:szCs w:val="24"/>
            <w:rtl w:val="0"/>
          </w:rPr>
          <w:delText xml:space="preserve">How to make a letter on other material</w:delText>
        </w:r>
      </w:del>
      <w:r w:rsidDel="00000000" w:rsidR="00000000" w:rsidRPr="00000000">
        <w:rPr>
          <w:rFonts w:ascii="Times New Roman" w:cs="Times New Roman" w:eastAsia="Times New Roman" w:hAnsi="Times New Roman"/>
          <w:b w:val="0"/>
          <w:color w:val="000000"/>
          <w:sz w:val="24"/>
          <w:szCs w:val="24"/>
          <w:rtl w:val="0"/>
        </w:rPr>
        <w:t xml:space="preserve">,” and at the end, “</w:t>
      </w:r>
      <w:ins w:author="Pamela Smith" w:id="47" w:date="2018-11-27T17:19:16Z">
        <w:r w:rsidDel="00000000" w:rsidR="00000000" w:rsidRPr="00000000">
          <w:rPr>
            <w:rFonts w:ascii="Times New Roman" w:cs="Times New Roman" w:eastAsia="Times New Roman" w:hAnsi="Times New Roman"/>
            <w:b w:val="0"/>
            <w:color w:val="000000"/>
            <w:sz w:val="24"/>
            <w:szCs w:val="24"/>
            <w:rtl w:val="0"/>
          </w:rPr>
          <w:t xml:space="preserve">On stone, black letters</w:t>
        </w:r>
      </w:ins>
      <w:del w:author="Pamela Smith" w:id="47" w:date="2018-11-27T17:19:16Z">
        <w:r w:rsidDel="00000000" w:rsidR="00000000" w:rsidRPr="00000000">
          <w:rPr>
            <w:rFonts w:ascii="Times New Roman" w:cs="Times New Roman" w:eastAsia="Times New Roman" w:hAnsi="Times New Roman"/>
            <w:b w:val="0"/>
            <w:color w:val="000000"/>
            <w:sz w:val="24"/>
            <w:szCs w:val="24"/>
            <w:rtl w:val="0"/>
          </w:rPr>
          <w:delText xml:space="preserve">Black letter on stone</w:delText>
        </w:r>
      </w:del>
      <w:r w:rsidDel="00000000" w:rsidR="00000000" w:rsidRPr="00000000">
        <w:rPr>
          <w:rFonts w:ascii="Times New Roman" w:cs="Times New Roman" w:eastAsia="Times New Roman" w:hAnsi="Times New Roman"/>
          <w:b w:val="0"/>
          <w:sz w:val="24"/>
          <w:szCs w:val="24"/>
          <w:rtl w:val="0"/>
        </w:rPr>
        <w:t xml:space="preserve">.” All such recipes are composed of very brief descriptions with no strikethroughs or marginal notes, and many of them involve the same material: </w:t>
      </w:r>
      <w:del w:author="Pamela Smith" w:id="48" w:date="2018-11-27T17:19:41Z">
        <w:r w:rsidDel="00000000" w:rsidR="00000000" w:rsidRPr="00000000">
          <w:rPr>
            <w:rFonts w:ascii="Times New Roman" w:cs="Times New Roman" w:eastAsia="Times New Roman" w:hAnsi="Times New Roman"/>
            <w:b w:val="0"/>
            <w:sz w:val="24"/>
            <w:szCs w:val="24"/>
            <w:rtl w:val="0"/>
          </w:rPr>
          <w:delText xml:space="preserve">sulfur </w:delText>
        </w:r>
      </w:del>
      <w:r w:rsidDel="00000000" w:rsidR="00000000" w:rsidRPr="00000000">
        <w:rPr>
          <w:rFonts w:ascii="Times New Roman" w:cs="Times New Roman" w:eastAsia="Times New Roman" w:hAnsi="Times New Roman"/>
          <w:b w:val="0"/>
          <w:sz w:val="24"/>
          <w:szCs w:val="24"/>
          <w:rtl w:val="0"/>
        </w:rPr>
        <w:t xml:space="preserve">oil</w:t>
      </w:r>
      <w:ins w:author="Pamela Smith" w:id="49" w:date="2018-11-27T17:19:46Z">
        <w:r w:rsidDel="00000000" w:rsidR="00000000" w:rsidRPr="00000000">
          <w:rPr>
            <w:rFonts w:ascii="Times New Roman" w:cs="Times New Roman" w:eastAsia="Times New Roman" w:hAnsi="Times New Roman"/>
            <w:b w:val="0"/>
            <w:sz w:val="24"/>
            <w:szCs w:val="24"/>
            <w:rtl w:val="0"/>
          </w:rPr>
          <w:t xml:space="preserve"> of sulfur, or sulfuric acid</w:t>
        </w:r>
      </w:ins>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vertAlign w:val="superscript"/>
        </w:rPr>
        <w:footnoteReference w:customMarkFollows="0" w:id="15"/>
      </w:r>
      <w:r w:rsidDel="00000000" w:rsidR="00000000" w:rsidRPr="00000000">
        <w:rPr>
          <w:rFonts w:ascii="Times New Roman" w:cs="Times New Roman" w:eastAsia="Times New Roman" w:hAnsi="Times New Roman"/>
          <w:b w:val="0"/>
          <w:sz w:val="24"/>
          <w:szCs w:val="24"/>
          <w:rtl w:val="0"/>
        </w:rPr>
        <w:t xml:space="preserve"> It is difficult to know how thoroughly these recipes were actually tested, although the recipes reflect knowledge of the properties of sulfur</w:t>
      </w:r>
      <w:ins w:author="Pamela Smith" w:id="50" w:date="2018-11-27T17:20:28Z">
        <w:r w:rsidDel="00000000" w:rsidR="00000000" w:rsidRPr="00000000">
          <w:rPr>
            <w:rFonts w:ascii="Times New Roman" w:cs="Times New Roman" w:eastAsia="Times New Roman" w:hAnsi="Times New Roman"/>
            <w:b w:val="0"/>
            <w:sz w:val="24"/>
            <w:szCs w:val="24"/>
            <w:rtl w:val="0"/>
          </w:rPr>
          <w:t xml:space="preserve">ic acid </w:t>
        </w:r>
      </w:ins>
      <w:del w:author="Pamela Smith" w:id="50" w:date="2018-11-27T17:20:28Z">
        <w:r w:rsidDel="00000000" w:rsidR="00000000" w:rsidRPr="00000000">
          <w:rPr>
            <w:rFonts w:ascii="Times New Roman" w:cs="Times New Roman" w:eastAsia="Times New Roman" w:hAnsi="Times New Roman"/>
            <w:b w:val="0"/>
            <w:sz w:val="24"/>
            <w:szCs w:val="24"/>
            <w:rtl w:val="0"/>
          </w:rPr>
          <w:delText xml:space="preserve"> oil </w:delText>
        </w:r>
      </w:del>
      <w:r w:rsidDel="00000000" w:rsidR="00000000" w:rsidRPr="00000000">
        <w:rPr>
          <w:rFonts w:ascii="Times New Roman" w:cs="Times New Roman" w:eastAsia="Times New Roman" w:hAnsi="Times New Roman"/>
          <w:b w:val="0"/>
          <w:sz w:val="24"/>
          <w:szCs w:val="24"/>
          <w:rtl w:val="0"/>
        </w:rPr>
        <w:t xml:space="preserve">and its potential uses. The recipe “Shoemaker” on fol. 46v employs the third-person to describe the process of writing on shoes, beginning: “If he wants to make some work on black leather shoes.” It may be that the author learned about </w:t>
      </w:r>
      <w:ins w:author="Pamela Smith" w:id="51" w:date="2018-11-27T17:20:47Z">
        <w:r w:rsidDel="00000000" w:rsidR="00000000" w:rsidRPr="00000000">
          <w:rPr>
            <w:rFonts w:ascii="Times New Roman" w:cs="Times New Roman" w:eastAsia="Times New Roman" w:hAnsi="Times New Roman"/>
            <w:b w:val="0"/>
            <w:sz w:val="24"/>
            <w:szCs w:val="24"/>
            <w:rtl w:val="0"/>
          </w:rPr>
          <w:t xml:space="preserve">oil of </w:t>
        </w:r>
      </w:ins>
      <w:r w:rsidDel="00000000" w:rsidR="00000000" w:rsidRPr="00000000">
        <w:rPr>
          <w:rFonts w:ascii="Times New Roman" w:cs="Times New Roman" w:eastAsia="Times New Roman" w:hAnsi="Times New Roman"/>
          <w:b w:val="0"/>
          <w:sz w:val="24"/>
          <w:szCs w:val="24"/>
          <w:rtl w:val="0"/>
        </w:rPr>
        <w:t xml:space="preserve">sulfur </w:t>
      </w:r>
      <w:del w:author="Pamela Smith" w:id="51" w:date="2018-11-27T17:20:47Z">
        <w:r w:rsidDel="00000000" w:rsidR="00000000" w:rsidRPr="00000000">
          <w:rPr>
            <w:rFonts w:ascii="Times New Roman" w:cs="Times New Roman" w:eastAsia="Times New Roman" w:hAnsi="Times New Roman"/>
            <w:b w:val="0"/>
            <w:sz w:val="24"/>
            <w:szCs w:val="24"/>
            <w:rtl w:val="0"/>
          </w:rPr>
          <w:delText xml:space="preserve">oil </w:delText>
        </w:r>
      </w:del>
      <w:r w:rsidDel="00000000" w:rsidR="00000000" w:rsidRPr="00000000">
        <w:rPr>
          <w:rFonts w:ascii="Times New Roman" w:cs="Times New Roman" w:eastAsia="Times New Roman" w:hAnsi="Times New Roman"/>
          <w:b w:val="0"/>
          <w:sz w:val="24"/>
          <w:szCs w:val="24"/>
          <w:rtl w:val="0"/>
        </w:rPr>
        <w:t xml:space="preserve">from a shoemaker and experimented with this material in developing his own writing tricks.</w:t>
      </w:r>
      <w:r w:rsidDel="00000000" w:rsidR="00000000" w:rsidRPr="00000000">
        <w:rPr>
          <w:rFonts w:ascii="Times New Roman" w:cs="Times New Roman" w:eastAsia="Times New Roman" w:hAnsi="Times New Roman"/>
          <w:b w:val="0"/>
          <w:sz w:val="24"/>
          <w:szCs w:val="24"/>
          <w:vertAlign w:val="superscript"/>
        </w:rPr>
        <w:footnoteReference w:customMarkFollows="0" w:id="16"/>
      </w:r>
      <w:r w:rsidDel="00000000" w:rsidR="00000000" w:rsidRPr="00000000">
        <w:rPr>
          <w:rFonts w:ascii="Times New Roman" w:cs="Times New Roman" w:eastAsia="Times New Roman" w:hAnsi="Times New Roman"/>
          <w:b w:val="0"/>
          <w:sz w:val="24"/>
          <w:szCs w:val="24"/>
          <w:rtl w:val="0"/>
        </w:rPr>
        <w:t xml:space="preserve"> Another possibility is that the author speaks of a hypothetical shoemaker who could use a technique the author himself discovered when using sulfu</w:t>
      </w:r>
      <w:ins w:author="Pamela Smith" w:id="52" w:date="2018-11-27T17:21:05Z">
        <w:r w:rsidDel="00000000" w:rsidR="00000000" w:rsidRPr="00000000">
          <w:rPr>
            <w:rFonts w:ascii="Times New Roman" w:cs="Times New Roman" w:eastAsia="Times New Roman" w:hAnsi="Times New Roman"/>
            <w:b w:val="0"/>
            <w:sz w:val="24"/>
            <w:szCs w:val="24"/>
            <w:rtl w:val="0"/>
          </w:rPr>
          <w:t xml:space="preserve">ric acid </w:t>
        </w:r>
      </w:ins>
      <w:del w:author="Pamela Smith" w:id="52" w:date="2018-11-27T17:21:05Z">
        <w:r w:rsidDel="00000000" w:rsidR="00000000" w:rsidRPr="00000000">
          <w:rPr>
            <w:rFonts w:ascii="Times New Roman" w:cs="Times New Roman" w:eastAsia="Times New Roman" w:hAnsi="Times New Roman"/>
            <w:b w:val="0"/>
            <w:sz w:val="24"/>
            <w:szCs w:val="24"/>
            <w:rtl w:val="0"/>
          </w:rPr>
          <w:delText xml:space="preserve">r oil</w:delText>
        </w:r>
      </w:del>
      <w:r w:rsidDel="00000000" w:rsidR="00000000" w:rsidRPr="00000000">
        <w:rPr>
          <w:rFonts w:ascii="Times New Roman" w:cs="Times New Roman" w:eastAsia="Times New Roman" w:hAnsi="Times New Roman"/>
          <w:b w:val="0"/>
          <w:sz w:val="24"/>
          <w:szCs w:val="24"/>
          <w:rtl w:val="0"/>
        </w:rPr>
        <w:t xml:space="preserve">, just as a writer the author mentions in an earlier recipe on this folio could have used sulfur</w:t>
      </w:r>
      <w:ins w:author="Pamela Smith" w:id="53" w:date="2018-11-27T17:21:12Z">
        <w:r w:rsidDel="00000000" w:rsidR="00000000" w:rsidRPr="00000000">
          <w:rPr>
            <w:rFonts w:ascii="Times New Roman" w:cs="Times New Roman" w:eastAsia="Times New Roman" w:hAnsi="Times New Roman"/>
            <w:b w:val="0"/>
            <w:sz w:val="24"/>
            <w:szCs w:val="24"/>
            <w:rtl w:val="0"/>
          </w:rPr>
          <w:t xml:space="preserve">ic acid </w:t>
        </w:r>
      </w:ins>
      <w:del w:author="Pamela Smith" w:id="53" w:date="2018-11-27T17:21:12Z">
        <w:r w:rsidDel="00000000" w:rsidR="00000000" w:rsidRPr="00000000">
          <w:rPr>
            <w:rFonts w:ascii="Times New Roman" w:cs="Times New Roman" w:eastAsia="Times New Roman" w:hAnsi="Times New Roman"/>
            <w:b w:val="0"/>
            <w:sz w:val="24"/>
            <w:szCs w:val="24"/>
            <w:rtl w:val="0"/>
          </w:rPr>
          <w:delText xml:space="preserve"> oil </w:delText>
        </w:r>
      </w:del>
      <w:r w:rsidDel="00000000" w:rsidR="00000000" w:rsidRPr="00000000">
        <w:rPr>
          <w:rFonts w:ascii="Times New Roman" w:cs="Times New Roman" w:eastAsia="Times New Roman" w:hAnsi="Times New Roman"/>
          <w:b w:val="0"/>
          <w:sz w:val="24"/>
          <w:szCs w:val="24"/>
          <w:rtl w:val="0"/>
        </w:rPr>
        <w:t xml:space="preserve">to clean quills.</w:t>
      </w:r>
      <w:r w:rsidDel="00000000" w:rsidR="00000000" w:rsidRPr="00000000">
        <w:rPr>
          <w:rFonts w:ascii="Times New Roman" w:cs="Times New Roman" w:eastAsia="Times New Roman" w:hAnsi="Times New Roman"/>
          <w:b w:val="0"/>
          <w:sz w:val="24"/>
          <w:szCs w:val="24"/>
          <w:vertAlign w:val="superscript"/>
        </w:rPr>
        <w:footnoteReference w:customMarkFollows="0" w:id="17"/>
      </w:r>
      <w:r w:rsidDel="00000000" w:rsidR="00000000" w:rsidRPr="00000000">
        <w:rPr>
          <w:rFonts w:ascii="Times New Roman" w:cs="Times New Roman" w:eastAsia="Times New Roman" w:hAnsi="Times New Roman"/>
          <w:b w:val="0"/>
          <w:sz w:val="24"/>
          <w:szCs w:val="24"/>
          <w:rtl w:val="0"/>
        </w:rPr>
        <w:t xml:space="preserve"> In either case, the recipes on this folio show a primary concern with the material, </w:t>
      </w:r>
      <w:ins w:author="Pamela Smith" w:id="54" w:date="2018-11-27T17:21:25Z">
        <w:r w:rsidDel="00000000" w:rsidR="00000000" w:rsidRPr="00000000">
          <w:rPr>
            <w:rFonts w:ascii="Times New Roman" w:cs="Times New Roman" w:eastAsia="Times New Roman" w:hAnsi="Times New Roman"/>
            <w:b w:val="0"/>
            <w:sz w:val="24"/>
            <w:szCs w:val="24"/>
            <w:rtl w:val="0"/>
          </w:rPr>
          <w:t xml:space="preserve">oil of </w:t>
        </w:r>
      </w:ins>
      <w:r w:rsidDel="00000000" w:rsidR="00000000" w:rsidRPr="00000000">
        <w:rPr>
          <w:rFonts w:ascii="Times New Roman" w:cs="Times New Roman" w:eastAsia="Times New Roman" w:hAnsi="Times New Roman"/>
          <w:b w:val="0"/>
          <w:sz w:val="24"/>
          <w:szCs w:val="24"/>
          <w:rtl w:val="0"/>
        </w:rPr>
        <w:t xml:space="preserve">sulfur </w:t>
      </w:r>
      <w:del w:author="Pamela Smith" w:id="54" w:date="2018-11-27T17:21:25Z">
        <w:r w:rsidDel="00000000" w:rsidR="00000000" w:rsidRPr="00000000">
          <w:rPr>
            <w:rFonts w:ascii="Times New Roman" w:cs="Times New Roman" w:eastAsia="Times New Roman" w:hAnsi="Times New Roman"/>
            <w:b w:val="0"/>
            <w:sz w:val="24"/>
            <w:szCs w:val="24"/>
            <w:rtl w:val="0"/>
          </w:rPr>
          <w:delText xml:space="preserve">oil</w:delText>
        </w:r>
      </w:del>
      <w:r w:rsidDel="00000000" w:rsidR="00000000" w:rsidRPr="00000000">
        <w:rPr>
          <w:rFonts w:ascii="Times New Roman" w:cs="Times New Roman" w:eastAsia="Times New Roman" w:hAnsi="Times New Roman"/>
          <w:b w:val="0"/>
          <w:sz w:val="24"/>
          <w:szCs w:val="24"/>
          <w:rtl w:val="0"/>
        </w:rPr>
        <w:t xml:space="preserve">, as a substance for writing. While some of these writing techniques may seem playful or even trivial, there are numerous examples of recipes in books of secrets for erasing ink, as well as for the production of invisible ink</w:t>
      </w:r>
      <w:ins w:author="Pamela Smith" w:id="55" w:date="2018-11-27T17:21:43Z">
        <w:r w:rsidDel="00000000" w:rsidR="00000000" w:rsidRPr="00000000">
          <w:rPr>
            <w:rFonts w:ascii="Times New Roman" w:cs="Times New Roman" w:eastAsia="Times New Roman" w:hAnsi="Times New Roman"/>
            <w:b w:val="0"/>
            <w:sz w:val="24"/>
            <w:szCs w:val="24"/>
            <w:rtl w:val="0"/>
          </w:rPr>
          <w:t xml:space="preserve">, among other such “tricks.”</w:t>
        </w:r>
      </w:ins>
      <w:del w:author="Pamela Smith" w:id="55" w:date="2018-11-27T17:21:43Z">
        <w:r w:rsidDel="00000000" w:rsidR="00000000" w:rsidRPr="00000000">
          <w:rPr>
            <w:rFonts w:ascii="Times New Roman" w:cs="Times New Roman" w:eastAsia="Times New Roman" w:hAnsi="Times New Roman"/>
            <w:b w:val="0"/>
            <w:sz w:val="24"/>
            <w:szCs w:val="24"/>
            <w:rtl w:val="0"/>
          </w:rPr>
          <w:delText xml:space="preserve">, for example</w:delText>
        </w:r>
      </w:del>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In the case of the recipe on fol. 131r, the manuscript author</w:t>
      </w:r>
      <w:ins w:author="Pamela Smith" w:id="56" w:date="2018-11-27T17:22:10Z">
        <w:r w:rsidDel="00000000" w:rsidR="00000000" w:rsidRPr="00000000">
          <w:rPr>
            <w:rFonts w:ascii="Times New Roman" w:cs="Times New Roman" w:eastAsia="Times New Roman" w:hAnsi="Times New Roman"/>
            <w:b w:val="0"/>
            <w:sz w:val="24"/>
            <w:szCs w:val="24"/>
            <w:rtl w:val="0"/>
          </w:rPr>
          <w:t xml:space="preserve">-practitioner</w:t>
        </w:r>
      </w:ins>
      <w:r w:rsidDel="00000000" w:rsidR="00000000" w:rsidRPr="00000000">
        <w:rPr>
          <w:rFonts w:ascii="Times New Roman" w:cs="Times New Roman" w:eastAsia="Times New Roman" w:hAnsi="Times New Roman"/>
          <w:b w:val="0"/>
          <w:sz w:val="24"/>
          <w:szCs w:val="24"/>
          <w:rtl w:val="0"/>
        </w:rPr>
        <w:t xml:space="preserve">’s decision to </w:t>
      </w:r>
      <w:ins w:author="Pamela Smith" w:id="57" w:date="2018-11-27T17:22:22Z">
        <w:r w:rsidDel="00000000" w:rsidR="00000000" w:rsidRPr="00000000">
          <w:rPr>
            <w:rFonts w:ascii="Times New Roman" w:cs="Times New Roman" w:eastAsia="Times New Roman" w:hAnsi="Times New Roman"/>
            <w:b w:val="0"/>
            <w:sz w:val="24"/>
            <w:szCs w:val="24"/>
            <w:rtl w:val="0"/>
          </w:rPr>
          <w:t xml:space="preserve">combine </w:t>
        </w:r>
      </w:ins>
      <w:del w:author="Pamela Smith" w:id="57" w:date="2018-11-27T17:22:22Z">
        <w:r w:rsidDel="00000000" w:rsidR="00000000" w:rsidRPr="00000000">
          <w:rPr>
            <w:rFonts w:ascii="Times New Roman" w:cs="Times New Roman" w:eastAsia="Times New Roman" w:hAnsi="Times New Roman"/>
            <w:b w:val="0"/>
            <w:sz w:val="24"/>
            <w:szCs w:val="24"/>
            <w:rtl w:val="0"/>
          </w:rPr>
          <w:delText xml:space="preserve">connect </w:delText>
        </w:r>
      </w:del>
      <w:r w:rsidDel="00000000" w:rsidR="00000000" w:rsidRPr="00000000">
        <w:rPr>
          <w:rFonts w:ascii="Times New Roman" w:cs="Times New Roman" w:eastAsia="Times New Roman" w:hAnsi="Times New Roman"/>
          <w:b w:val="0"/>
          <w:sz w:val="24"/>
          <w:szCs w:val="24"/>
          <w:rtl w:val="0"/>
        </w:rPr>
        <w:t xml:space="preserve">paper with raised ink </w:t>
      </w:r>
      <w:ins w:author="Pamela Smith" w:id="58" w:date="2018-11-27T17:22:27Z">
        <w:r w:rsidDel="00000000" w:rsidR="00000000" w:rsidRPr="00000000">
          <w:rPr>
            <w:rFonts w:ascii="Times New Roman" w:cs="Times New Roman" w:eastAsia="Times New Roman" w:hAnsi="Times New Roman"/>
            <w:b w:val="0"/>
            <w:sz w:val="24"/>
            <w:szCs w:val="24"/>
            <w:rtl w:val="0"/>
          </w:rPr>
          <w:t xml:space="preserve">and </w:t>
        </w:r>
      </w:ins>
      <w:del w:author="Pamela Smith" w:id="58" w:date="2018-11-27T17:22:27Z">
        <w:r w:rsidDel="00000000" w:rsidR="00000000" w:rsidRPr="00000000">
          <w:rPr>
            <w:rFonts w:ascii="Times New Roman" w:cs="Times New Roman" w:eastAsia="Times New Roman" w:hAnsi="Times New Roman"/>
            <w:b w:val="0"/>
            <w:sz w:val="24"/>
            <w:szCs w:val="24"/>
            <w:rtl w:val="0"/>
          </w:rPr>
          <w:delText xml:space="preserve">with </w:delText>
        </w:r>
      </w:del>
      <w:r w:rsidDel="00000000" w:rsidR="00000000" w:rsidRPr="00000000">
        <w:rPr>
          <w:rFonts w:ascii="Times New Roman" w:cs="Times New Roman" w:eastAsia="Times New Roman" w:hAnsi="Times New Roman"/>
          <w:b w:val="0"/>
          <w:sz w:val="24"/>
          <w:szCs w:val="24"/>
          <w:rtl w:val="0"/>
        </w:rPr>
        <w:t xml:space="preserve">making an impression in clay likely relates to his broader interest in molding very thin materials, which is borne out in numerous recipes on nearby folios in the manuscript. On fol. 142r the author gives the recipe for “Molding grasshoppers and other things too thin,” which begins: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720" w:right="720" w:firstLine="0"/>
        <w:rPr>
          <w:rFonts w:ascii="Times New Roman" w:cs="Times New Roman" w:eastAsia="Times New Roman" w:hAnsi="Times New Roman"/>
          <w:b w:val="0"/>
        </w:rPr>
      </w:pPr>
      <w:ins w:author="Pamela Smith" w:id="59" w:date="2018-11-27T17:23:36Z">
        <w:r w:rsidDel="00000000" w:rsidR="00000000" w:rsidRPr="00000000">
          <w:rPr>
            <w:rFonts w:ascii="Times New Roman" w:cs="Times New Roman" w:eastAsia="Times New Roman" w:hAnsi="Times New Roman"/>
            <w:b w:val="0"/>
            <w:sz w:val="24"/>
            <w:szCs w:val="24"/>
            <w:rtl w:val="0"/>
          </w:rPr>
          <w:t xml:space="preserve">If you have a </w:t>
        </w:r>
        <w:r w:rsidDel="00000000" w:rsidR="00000000" w:rsidRPr="00000000">
          <w:rPr>
            <w:rFonts w:ascii="Times New Roman" w:cs="Times New Roman" w:eastAsia="Times New Roman" w:hAnsi="Times New Roman"/>
            <w:b w:val="0"/>
            <w:sz w:val="24"/>
            <w:szCs w:val="24"/>
            <w:rtl w:val="0"/>
          </w:rPr>
          <w:t xml:space="preserve">written paper</w:t>
        </w:r>
        <w:r w:rsidDel="00000000" w:rsidR="00000000" w:rsidRPr="00000000">
          <w:rPr>
            <w:rFonts w:ascii="Times New Roman" w:cs="Times New Roman" w:eastAsia="Times New Roman" w:hAnsi="Times New Roman"/>
            <w:b w:val="0"/>
            <w:sz w:val="24"/>
            <w:szCs w:val="24"/>
            <w:rtl w:val="0"/>
          </w:rPr>
          <w:t xml:space="preserve"> to mold, which is too thin, after you have made the first cast &amp; it has set, give a little thickness to the reverse of your </w:t>
        </w:r>
        <w:r w:rsidDel="00000000" w:rsidR="00000000" w:rsidRPr="00000000">
          <w:rPr>
            <w:rFonts w:ascii="Times New Roman" w:cs="Times New Roman" w:eastAsia="Times New Roman" w:hAnsi="Times New Roman"/>
            <w:b w:val="0"/>
            <w:sz w:val="24"/>
            <w:szCs w:val="24"/>
            <w:rtl w:val="0"/>
          </w:rPr>
          <w:t xml:space="preserve">paper</w:t>
        </w:r>
        <w:r w:rsidDel="00000000" w:rsidR="00000000" w:rsidRPr="00000000">
          <w:rPr>
            <w:rFonts w:ascii="Times New Roman" w:cs="Times New Roman" w:eastAsia="Times New Roman" w:hAnsi="Times New Roman"/>
            <w:b w:val="0"/>
            <w:sz w:val="24"/>
            <w:szCs w:val="24"/>
            <w:rtl w:val="0"/>
          </w:rPr>
          <w:t xml:space="preserve"> with </w:t>
        </w:r>
        <w:r w:rsidDel="00000000" w:rsidR="00000000" w:rsidRPr="00000000">
          <w:rPr>
            <w:rFonts w:ascii="Times New Roman" w:cs="Times New Roman" w:eastAsia="Times New Roman" w:hAnsi="Times New Roman"/>
            <w:b w:val="0"/>
            <w:sz w:val="24"/>
            <w:szCs w:val="24"/>
            <w:rtl w:val="0"/>
          </w:rPr>
          <w:t xml:space="preserve">melted butter</w:t>
        </w:r>
        <w:r w:rsidDel="00000000" w:rsidR="00000000" w:rsidRPr="00000000">
          <w:rPr>
            <w:rFonts w:ascii="Times New Roman" w:cs="Times New Roman" w:eastAsia="Times New Roman" w:hAnsi="Times New Roman"/>
            <w:b w:val="0"/>
            <w:sz w:val="24"/>
            <w:szCs w:val="24"/>
            <w:rtl w:val="0"/>
          </w:rPr>
          <w:t xml:space="preserve">, which is the most appropriate means there is, &amp; for fortifying the wings of either a butterfly or a grasshopper, or some delicate part of an animal to which you need to give thickness.</w:t>
        </w:r>
      </w:ins>
      <w:del w:author="Pamela Smith" w:id="59" w:date="2018-11-27T17:23:36Z">
        <w:r w:rsidDel="00000000" w:rsidR="00000000" w:rsidRPr="00000000">
          <w:rPr>
            <w:rFonts w:ascii="Times New Roman" w:cs="Times New Roman" w:eastAsia="Times New Roman" w:hAnsi="Times New Roman"/>
            <w:b w:val="0"/>
            <w:color w:val="1d1d1d"/>
            <w:rtl w:val="0"/>
          </w:rPr>
          <w:delText xml:space="preserve">If you have a piece of written paper to mold, which is very thin, after you have made a first casting and it has taken, add a little thickness to the back of your paper with some melted butter, which is the most appropriate means there is</w:delText>
        </w:r>
        <w:r w:rsidDel="00000000" w:rsidR="00000000" w:rsidRPr="00000000">
          <w:rPr>
            <w:rFonts w:ascii="Times New Roman" w:cs="Times New Roman" w:eastAsia="Times New Roman" w:hAnsi="Times New Roman"/>
            <w:b w:val="0"/>
            <w:color w:val="1d1d1d"/>
            <w:rtl w:val="0"/>
          </w:rPr>
          <w:delText xml:space="preserve">, and [this method applies as well] for strengthening the wings of either a butterfly or grasshopper, or any delicate part of an animal for which you need to add some thickness.</w:delText>
        </w:r>
      </w:del>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 xml:space="preserve">The technique of adding butter to the back of paper recalls a similar recommendation by the manuscript author for the casting of rose petals.</w:t>
      </w:r>
      <w:r w:rsidDel="00000000" w:rsidR="00000000" w:rsidRPr="00000000">
        <w:rPr>
          <w:rFonts w:ascii="Times New Roman" w:cs="Times New Roman" w:eastAsia="Times New Roman" w:hAnsi="Times New Roman"/>
          <w:b w:val="0"/>
          <w:sz w:val="24"/>
          <w:szCs w:val="24"/>
          <w:vertAlign w:val="superscript"/>
        </w:rPr>
        <w:footnoteReference w:customMarkFollows="0" w:id="19"/>
      </w:r>
      <w:r w:rsidDel="00000000" w:rsidR="00000000" w:rsidRPr="00000000">
        <w:rPr>
          <w:rFonts w:ascii="Times New Roman" w:cs="Times New Roman" w:eastAsia="Times New Roman" w:hAnsi="Times New Roman"/>
          <w:b w:val="0"/>
          <w:sz w:val="24"/>
          <w:szCs w:val="24"/>
          <w:rtl w:val="0"/>
        </w:rPr>
        <w:t xml:space="preserve"> As this </w:t>
      </w:r>
      <w:ins w:author="Pamela Smith" w:id="60" w:date="2018-11-27T17:25:06Z">
        <w:r w:rsidDel="00000000" w:rsidR="00000000" w:rsidRPr="00000000">
          <w:rPr>
            <w:rFonts w:ascii="Times New Roman" w:cs="Times New Roman" w:eastAsia="Times New Roman" w:hAnsi="Times New Roman"/>
            <w:b w:val="0"/>
            <w:sz w:val="24"/>
            <w:szCs w:val="24"/>
            <w:rtl w:val="0"/>
          </w:rPr>
          <w:t xml:space="preserve">and other </w:t>
        </w:r>
      </w:ins>
      <w:r w:rsidDel="00000000" w:rsidR="00000000" w:rsidRPr="00000000">
        <w:rPr>
          <w:rFonts w:ascii="Times New Roman" w:cs="Times New Roman" w:eastAsia="Times New Roman" w:hAnsi="Times New Roman"/>
          <w:b w:val="0"/>
          <w:sz w:val="24"/>
          <w:szCs w:val="24"/>
          <w:rtl w:val="0"/>
        </w:rPr>
        <w:t xml:space="preserve">recipe</w:t>
      </w:r>
      <w:ins w:author="Pamela Smith" w:id="61" w:date="2018-11-27T17:25:12Z">
        <w:r w:rsidDel="00000000" w:rsidR="00000000" w:rsidRPr="00000000">
          <w:rPr>
            <w:rFonts w:ascii="Times New Roman" w:cs="Times New Roman" w:eastAsia="Times New Roman" w:hAnsi="Times New Roman"/>
            <w:b w:val="0"/>
            <w:sz w:val="24"/>
            <w:szCs w:val="24"/>
            <w:rtl w:val="0"/>
          </w:rPr>
          <w:t xml:space="preserve">s</w:t>
        </w:r>
      </w:ins>
      <w:r w:rsidDel="00000000" w:rsidR="00000000" w:rsidRPr="00000000">
        <w:rPr>
          <w:rFonts w:ascii="Times New Roman" w:cs="Times New Roman" w:eastAsia="Times New Roman" w:hAnsi="Times New Roman"/>
          <w:b w:val="0"/>
          <w:sz w:val="24"/>
          <w:szCs w:val="24"/>
          <w:rtl w:val="0"/>
        </w:rPr>
        <w:t xml:space="preserve"> </w:t>
      </w:r>
      <w:del w:author="Pamela Smith" w:id="62" w:date="2018-11-27T17:25:17Z">
        <w:r w:rsidDel="00000000" w:rsidR="00000000" w:rsidRPr="00000000">
          <w:rPr>
            <w:rFonts w:ascii="Times New Roman" w:cs="Times New Roman" w:eastAsia="Times New Roman" w:hAnsi="Times New Roman"/>
            <w:b w:val="0"/>
            <w:sz w:val="24"/>
            <w:szCs w:val="24"/>
            <w:rtl w:val="0"/>
          </w:rPr>
          <w:delText xml:space="preserve">and others </w:delText>
        </w:r>
      </w:del>
      <w:r w:rsidDel="00000000" w:rsidR="00000000" w:rsidRPr="00000000">
        <w:rPr>
          <w:rFonts w:ascii="Times New Roman" w:cs="Times New Roman" w:eastAsia="Times New Roman" w:hAnsi="Times New Roman"/>
          <w:b w:val="0"/>
          <w:sz w:val="24"/>
          <w:szCs w:val="24"/>
          <w:rtl w:val="0"/>
        </w:rPr>
        <w:t xml:space="preserve">suggest, the author</w:t>
      </w:r>
      <w:ins w:author="Pamela Smith" w:id="63" w:date="2018-11-27T17:25:23Z">
        <w:r w:rsidDel="00000000" w:rsidR="00000000" w:rsidRPr="00000000">
          <w:rPr>
            <w:rFonts w:ascii="Times New Roman" w:cs="Times New Roman" w:eastAsia="Times New Roman" w:hAnsi="Times New Roman"/>
            <w:b w:val="0"/>
            <w:sz w:val="24"/>
            <w:szCs w:val="24"/>
            <w:rtl w:val="0"/>
          </w:rPr>
          <w:t xml:space="preserve">-practit</w:t>
        </w:r>
        <w:r w:rsidDel="00000000" w:rsidR="00000000" w:rsidRPr="00000000">
          <w:rPr>
            <w:rFonts w:ascii="Times New Roman" w:cs="Times New Roman" w:eastAsia="Times New Roman" w:hAnsi="Times New Roman"/>
            <w:b w:val="0"/>
            <w:sz w:val="24"/>
            <w:szCs w:val="24"/>
            <w:rtl w:val="0"/>
          </w:rPr>
          <w:t xml:space="preserve">ioner</w:t>
        </w:r>
      </w:ins>
      <w:r w:rsidDel="00000000" w:rsidR="00000000" w:rsidRPr="00000000">
        <w:rPr>
          <w:rFonts w:ascii="Times New Roman" w:cs="Times New Roman" w:eastAsia="Times New Roman" w:hAnsi="Times New Roman"/>
          <w:b w:val="0"/>
          <w:sz w:val="24"/>
          <w:szCs w:val="24"/>
          <w:rtl w:val="0"/>
        </w:rPr>
        <w:t xml:space="preserve"> has established a category of very thin objects that are (evidently) common subjects for casting, such as paper, flower petals</w:t>
      </w:r>
      <w:ins w:author="Pamela Smith" w:id="64" w:date="2018-11-27T17:25:35Z">
        <w:r w:rsidDel="00000000" w:rsidR="00000000" w:rsidRPr="00000000">
          <w:rPr>
            <w:rFonts w:ascii="Times New Roman" w:cs="Times New Roman" w:eastAsia="Times New Roman" w:hAnsi="Times New Roman"/>
            <w:b w:val="0"/>
            <w:sz w:val="24"/>
            <w:szCs w:val="24"/>
            <w:rtl w:val="0"/>
          </w:rPr>
          <w:t xml:space="preserve">,</w:t>
        </w:r>
      </w:ins>
      <w:r w:rsidDel="00000000" w:rsidR="00000000" w:rsidRPr="00000000">
        <w:rPr>
          <w:rFonts w:ascii="Times New Roman" w:cs="Times New Roman" w:eastAsia="Times New Roman" w:hAnsi="Times New Roman"/>
          <w:b w:val="0"/>
          <w:sz w:val="24"/>
          <w:szCs w:val="24"/>
          <w:rtl w:val="0"/>
        </w:rPr>
        <w:t xml:space="preserve"> and insect wings.</w:t>
      </w:r>
      <w:del w:author="Pamela Smith" w:id="65" w:date="2018-11-27T17:28:43Z">
        <w:r w:rsidDel="00000000" w:rsidR="00000000" w:rsidRPr="00000000">
          <w:rPr>
            <w:rFonts w:ascii="Times New Roman" w:cs="Times New Roman" w:eastAsia="Times New Roman" w:hAnsi="Times New Roman"/>
            <w:b w:val="0"/>
            <w:sz w:val="24"/>
            <w:szCs w:val="24"/>
            <w:vertAlign w:val="superscript"/>
          </w:rPr>
          <w:footnoteReference w:customMarkFollows="0" w:id="20"/>
        </w:r>
      </w:del>
      <w:r w:rsidDel="00000000" w:rsidR="00000000" w:rsidRPr="00000000">
        <w:rPr>
          <w:rFonts w:ascii="Times New Roman" w:cs="Times New Roman" w:eastAsia="Times New Roman" w:hAnsi="Times New Roman"/>
          <w:b w:val="0"/>
          <w:sz w:val="24"/>
          <w:szCs w:val="24"/>
          <w:rtl w:val="0"/>
        </w:rPr>
        <w:t xml:space="preserve"> The author is developing a set of techniques for casting such delicate and fragile objects, such as spreading and stiffening them, as it is understandably difficult to make an impression when such objects are too thin and fragile.</w:t>
      </w:r>
      <w:r w:rsidDel="00000000" w:rsidR="00000000" w:rsidRPr="00000000">
        <w:rPr>
          <w:rFonts w:ascii="Times New Roman" w:cs="Times New Roman" w:eastAsia="Times New Roman" w:hAnsi="Times New Roman"/>
          <w:b w:val="0"/>
          <w:sz w:val="24"/>
          <w:szCs w:val="24"/>
          <w:vertAlign w:val="superscript"/>
        </w:rPr>
        <w:footnoteReference w:customMarkFollows="0" w:id="21"/>
      </w:r>
      <w:r w:rsidDel="00000000" w:rsidR="00000000" w:rsidRPr="00000000">
        <w:rPr>
          <w:rFonts w:ascii="Times New Roman" w:cs="Times New Roman" w:eastAsia="Times New Roman" w:hAnsi="Times New Roman"/>
          <w:b w:val="0"/>
          <w:sz w:val="24"/>
          <w:szCs w:val="24"/>
          <w:rtl w:val="0"/>
        </w:rPr>
        <w:t xml:space="preserve"> As the reconstruction showed, fine clay would likely warp too much when dried to make an effective cast of paper. </w:t>
      </w:r>
      <w:ins w:author="Pamela Smith" w:id="66" w:date="2018-11-27T17:26:08Z">
        <w:r w:rsidDel="00000000" w:rsidR="00000000" w:rsidRPr="00000000">
          <w:rPr>
            <w:rFonts w:ascii="Times New Roman" w:cs="Times New Roman" w:eastAsia="Times New Roman" w:hAnsi="Times New Roman"/>
            <w:b w:val="0"/>
            <w:sz w:val="24"/>
            <w:szCs w:val="24"/>
            <w:rtl w:val="0"/>
          </w:rPr>
          <w:t xml:space="preserve">I</w:t>
        </w:r>
      </w:ins>
      <w:del w:author="Pamela Smith" w:id="66" w:date="2018-11-27T17:26:08Z">
        <w:r w:rsidDel="00000000" w:rsidR="00000000" w:rsidRPr="00000000">
          <w:rPr>
            <w:rFonts w:ascii="Times New Roman" w:cs="Times New Roman" w:eastAsia="Times New Roman" w:hAnsi="Times New Roman"/>
            <w:b w:val="0"/>
            <w:sz w:val="24"/>
            <w:szCs w:val="24"/>
            <w:rtl w:val="0"/>
          </w:rPr>
          <w:delText xml:space="preserve">In turn, i</w:delText>
        </w:r>
      </w:del>
      <w:r w:rsidDel="00000000" w:rsidR="00000000" w:rsidRPr="00000000">
        <w:rPr>
          <w:rFonts w:ascii="Times New Roman" w:cs="Times New Roman" w:eastAsia="Times New Roman" w:hAnsi="Times New Roman"/>
          <w:b w:val="0"/>
          <w:sz w:val="24"/>
          <w:szCs w:val="24"/>
          <w:rtl w:val="0"/>
        </w:rPr>
        <w:t xml:space="preserve">t is understandable that the author would recommend a shortcut for casting thin items, as he does in a separate recipe for molding a fly, noting that if its wings are imperfect, they can be made by cutting out a small piece from flattened metal.</w:t>
      </w:r>
      <w:r w:rsidDel="00000000" w:rsidR="00000000" w:rsidRPr="00000000">
        <w:rPr>
          <w:rFonts w:ascii="Times New Roman" w:cs="Times New Roman" w:eastAsia="Times New Roman" w:hAnsi="Times New Roman"/>
          <w:b w:val="0"/>
          <w:sz w:val="24"/>
          <w:szCs w:val="24"/>
          <w:vertAlign w:val="superscript"/>
        </w:rPr>
        <w:footnoteReference w:customMarkFollows="0" w:id="22"/>
      </w:r>
      <w:r w:rsidDel="00000000" w:rsidR="00000000" w:rsidRPr="00000000">
        <w:rPr>
          <w:rFonts w:ascii="Times New Roman" w:cs="Times New Roman" w:eastAsia="Times New Roman" w:hAnsi="Times New Roman"/>
          <w:b w:val="0"/>
          <w:sz w:val="24"/>
          <w:szCs w:val="24"/>
          <w:rtl w:val="0"/>
        </w:rPr>
        <w:t xml:space="preserve"> In the case of the recipe on fol. 131r, however, such a shortcut would have been impossible, as the objective was to cast the impression of the lettering. With further experimentation, perhaps the author could have devised a more comprehensive recipe for casting raised writing on paper.</w:t>
      </w:r>
      <w:r w:rsidDel="00000000" w:rsidR="00000000" w:rsidRPr="00000000">
        <w:rPr>
          <w:rtl w:val="0"/>
        </w:rPr>
      </w:r>
    </w:p>
    <w:sectPr>
      <w:headerReference r:id="rId35" w:type="default"/>
      <w:footerReference r:id="rId36"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Elmer" w:id="6" w:date="2016-12-22T21:14:05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the English is given - change?</w:t>
      </w:r>
    </w:p>
  </w:comment>
  <w:comment w:author="Pamela Smith" w:id="8" w:date="2018-11-27T17:29:04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p>
  </w:comment>
  <w:comment w:author="Pamela Smith" w:id="3" w:date="2018-11-27T16:55:47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B/C THEY USED ALREADY-DILUTED GUM ARABIC--WHAT TO DO ABOUT THESE MISTAKES?</w:t>
      </w:r>
    </w:p>
  </w:comment>
  <w:comment w:author="Pamela Smith" w:id="7" w:date="2018-11-27T17:26:58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p>
  </w:comment>
  <w:comment w:author="Pamela Smith" w:id="4" w:date="2018-11-27T17:06:56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USE TC OR TCN?  I THINK TC</w:t>
      </w:r>
    </w:p>
  </w:comment>
  <w:comment w:author="Pamela Smith" w:id="5" w:date="2018-11-27T16:58:58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updating</w:t>
      </w:r>
    </w:p>
  </w:comment>
  <w:comment w:author="Pamela Smith" w:id="2" w:date="2018-11-27T16:41:19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correct this, as we now understand it's likely plaster cast</w:t>
      </w:r>
    </w:p>
  </w:comment>
  <w:comment w:author="Pamela Smith" w:id="1" w:date="2018-11-27T16:51:26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updated 11.27.18</w:t>
      </w:r>
    </w:p>
  </w:comment>
  <w:comment w:author="General Editor" w:id="0" w:date="2019-03-04T17:18:38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moving block text to GD comment due to GD comments below by PHS in 11/2018 that complicate this entry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rPr>
          <w:del w:author="Pamela Smith" w:id="2" w:date="2018-11-27T16:42:11Z"/>
        </w:rPr>
      </w:pPr>
      <w:r w:rsidDel="00000000" w:rsidR="00000000" w:rsidRPr="00000000">
        <w:rPr>
          <w:rStyle w:val="FootnoteReference"/>
          <w:vertAlign w:val="superscript"/>
        </w:rPr>
        <w:footnoteRef/>
      </w:r>
      <w:del w:author="Pamela Smith" w:id="2" w:date="2018-11-27T16:42:11Z">
        <w:r w:rsidDel="00000000" w:rsidR="00000000" w:rsidRPr="00000000">
          <w:rPr>
            <w:rFonts w:ascii="Times New Roman" w:cs="Times New Roman" w:eastAsia="Times New Roman" w:hAnsi="Times New Roman"/>
            <w:b w:val="0"/>
            <w:sz w:val="22"/>
            <w:szCs w:val="22"/>
            <w:rtl w:val="0"/>
          </w:rPr>
          <w:delText xml:space="preserve"> Bibliothèque Nationale de France, Paris, Ms. Fr. 640 (henceforth cited as BnF. Ms. Fr. 640), fol. 131r.</w:delText>
        </w:r>
        <w:r w:rsidDel="00000000" w:rsidR="00000000" w:rsidRPr="00000000">
          <w:rPr>
            <w:rtl w:val="0"/>
          </w:rPr>
        </w:r>
      </w:del>
    </w:p>
  </w:footnote>
  <w:footnote w:id="1">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Jo Wheeler, </w:t>
      </w:r>
      <w:r w:rsidDel="00000000" w:rsidR="00000000" w:rsidRPr="00000000">
        <w:rPr>
          <w:rFonts w:ascii="Times New Roman" w:cs="Times New Roman" w:eastAsia="Times New Roman" w:hAnsi="Times New Roman"/>
          <w:b w:val="0"/>
          <w:i w:val="1"/>
          <w:sz w:val="22"/>
          <w:szCs w:val="22"/>
          <w:rtl w:val="0"/>
        </w:rPr>
        <w:t xml:space="preserve">Renaissance Secrets: Recipes &amp; Formulas</w:t>
      </w:r>
      <w:r w:rsidDel="00000000" w:rsidR="00000000" w:rsidRPr="00000000">
        <w:rPr>
          <w:rFonts w:ascii="Times New Roman" w:cs="Times New Roman" w:eastAsia="Times New Roman" w:hAnsi="Times New Roman"/>
          <w:b w:val="0"/>
          <w:sz w:val="22"/>
          <w:szCs w:val="22"/>
          <w:rtl w:val="0"/>
        </w:rPr>
        <w:t xml:space="preserve"> (London: V&amp;A Publishing, 2009), 99.</w:t>
      </w:r>
      <w:r w:rsidDel="00000000" w:rsidR="00000000" w:rsidRPr="00000000">
        <w:rPr>
          <w:rtl w:val="0"/>
        </w:rPr>
      </w:r>
    </w:p>
  </w:footnote>
  <w:footnote w:id="2">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2"/>
          <w:szCs w:val="22"/>
          <w:rtl w:val="0"/>
        </w:rPr>
        <w:t xml:space="preserve"> On this genre, see especially William Eamon, </w:t>
      </w:r>
      <w:r w:rsidDel="00000000" w:rsidR="00000000" w:rsidRPr="00000000">
        <w:rPr>
          <w:i w:val="1"/>
          <w:sz w:val="22"/>
          <w:szCs w:val="22"/>
          <w:rtl w:val="0"/>
        </w:rPr>
        <w:t xml:space="preserve">Science and the Secrets of Nature: Books of Secrets in Medieval and Early Modern Visual Culture</w:t>
      </w:r>
      <w:r w:rsidDel="00000000" w:rsidR="00000000" w:rsidRPr="00000000">
        <w:rPr>
          <w:sz w:val="22"/>
          <w:szCs w:val="22"/>
          <w:rtl w:val="0"/>
        </w:rPr>
        <w:t xml:space="preserve"> (Princeton, N.J.: Princeton University Press, 1994), and </w:t>
      </w:r>
      <w:r w:rsidDel="00000000" w:rsidR="00000000" w:rsidRPr="00000000">
        <w:rPr>
          <w:color w:val="000000"/>
          <w:sz w:val="22"/>
          <w:szCs w:val="22"/>
          <w:highlight w:val="white"/>
          <w:rtl w:val="0"/>
        </w:rPr>
        <w:t xml:space="preserve">Elaine Leong and Alisha Rankin (eds.), </w:t>
      </w:r>
      <w:r w:rsidDel="00000000" w:rsidR="00000000" w:rsidRPr="00000000">
        <w:rPr>
          <w:i w:val="1"/>
          <w:color w:val="000000"/>
          <w:sz w:val="22"/>
          <w:szCs w:val="22"/>
          <w:highlight w:val="white"/>
          <w:rtl w:val="0"/>
        </w:rPr>
        <w:t xml:space="preserve">Secrets and Knowledge in Medicine and Science, 1500–1800</w:t>
      </w:r>
      <w:r w:rsidDel="00000000" w:rsidR="00000000" w:rsidRPr="00000000">
        <w:rPr>
          <w:color w:val="000000"/>
          <w:sz w:val="22"/>
          <w:szCs w:val="22"/>
          <w:highlight w:val="white"/>
          <w:rtl w:val="0"/>
        </w:rPr>
        <w:t xml:space="preserve"> (Farnham and Burlington, VT: Ashgate, 2011).</w:t>
      </w:r>
      <w:r w:rsidDel="00000000" w:rsidR="00000000" w:rsidRPr="00000000">
        <w:rPr>
          <w:rtl w:val="0"/>
        </w:rPr>
      </w:r>
    </w:p>
  </w:footnote>
  <w:footnote w:id="3">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b w:val="0"/>
          <w:color w:val="222222"/>
          <w:sz w:val="22"/>
          <w:szCs w:val="22"/>
          <w:highlight w:val="white"/>
          <w:rtl w:val="0"/>
        </w:rPr>
        <w:t xml:space="preserve">“</w:t>
      </w:r>
      <w:r w:rsidDel="00000000" w:rsidR="00000000" w:rsidRPr="00000000">
        <w:rPr>
          <w:rFonts w:ascii="Times New Roman" w:cs="Times New Roman" w:eastAsia="Times New Roman" w:hAnsi="Times New Roman"/>
          <w:b w:val="0"/>
          <w:i w:val="1"/>
          <w:color w:val="222222"/>
          <w:sz w:val="22"/>
          <w:szCs w:val="22"/>
          <w:highlight w:val="white"/>
          <w:rtl w:val="0"/>
        </w:rPr>
        <w:t xml:space="preserve">A fare inchiostro da scrivere che ne farete gran quantità, et prestissimo, et con pochissima spesa, et sarà perfetto. Et per fare ancora inchiostro da stampare</w:t>
      </w:r>
      <w:r w:rsidDel="00000000" w:rsidR="00000000" w:rsidRPr="00000000">
        <w:rPr>
          <w:rFonts w:ascii="Times New Roman" w:cs="Times New Roman" w:eastAsia="Times New Roman" w:hAnsi="Times New Roman"/>
          <w:b w:val="0"/>
          <w:color w:val="222222"/>
          <w:sz w:val="22"/>
          <w:szCs w:val="22"/>
          <w:highlight w:val="white"/>
          <w:rtl w:val="0"/>
        </w:rPr>
        <w:t xml:space="preserve">.” The cheapness of the recipe derives from one’s ability to eat the fish and save the gallbladder. See Alessio Piemontese, </w:t>
      </w:r>
      <w:r w:rsidDel="00000000" w:rsidR="00000000" w:rsidRPr="00000000">
        <w:rPr>
          <w:rFonts w:ascii="Times New Roman" w:cs="Times New Roman" w:eastAsia="Times New Roman" w:hAnsi="Times New Roman"/>
          <w:b w:val="0"/>
          <w:i w:val="1"/>
          <w:color w:val="222222"/>
          <w:sz w:val="22"/>
          <w:szCs w:val="22"/>
          <w:highlight w:val="white"/>
          <w:rtl w:val="0"/>
        </w:rPr>
        <w:t xml:space="preserve">Secreti del Reverendo Donno Alessio Piemontese</w:t>
      </w:r>
      <w:r w:rsidDel="00000000" w:rsidR="00000000" w:rsidRPr="00000000">
        <w:rPr>
          <w:rFonts w:ascii="Times New Roman" w:cs="Times New Roman" w:eastAsia="Times New Roman" w:hAnsi="Times New Roman"/>
          <w:b w:val="0"/>
          <w:color w:val="222222"/>
          <w:sz w:val="22"/>
          <w:szCs w:val="22"/>
          <w:highlight w:val="white"/>
          <w:rtl w:val="0"/>
        </w:rPr>
        <w:t xml:space="preserve"> (Venice: Sigismondo Bondogna, 1555), 188.</w:t>
      </w:r>
      <w:r w:rsidDel="00000000" w:rsidR="00000000" w:rsidRPr="00000000">
        <w:rPr>
          <w:rtl w:val="0"/>
        </w:rPr>
      </w:r>
    </w:p>
  </w:footnote>
  <w:footnote w:id="4">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Wheeler, </w:t>
      </w:r>
      <w:r w:rsidDel="00000000" w:rsidR="00000000" w:rsidRPr="00000000">
        <w:rPr>
          <w:rFonts w:ascii="Times New Roman" w:cs="Times New Roman" w:eastAsia="Times New Roman" w:hAnsi="Times New Roman"/>
          <w:b w:val="0"/>
          <w:i w:val="1"/>
          <w:sz w:val="22"/>
          <w:szCs w:val="22"/>
          <w:rtl w:val="0"/>
        </w:rPr>
        <w:t xml:space="preserve">Renaissance Secrets</w:t>
      </w:r>
      <w:r w:rsidDel="00000000" w:rsidR="00000000" w:rsidRPr="00000000">
        <w:rPr>
          <w:rFonts w:ascii="Times New Roman" w:cs="Times New Roman" w:eastAsia="Times New Roman" w:hAnsi="Times New Roman"/>
          <w:b w:val="0"/>
          <w:sz w:val="22"/>
          <w:szCs w:val="22"/>
          <w:rtl w:val="0"/>
        </w:rPr>
        <w:t xml:space="preserve">, 99.</w:t>
      </w:r>
      <w:r w:rsidDel="00000000" w:rsidR="00000000" w:rsidRPr="00000000">
        <w:rPr>
          <w:rtl w:val="0"/>
        </w:rPr>
      </w:r>
    </w:p>
  </w:footnote>
  <w:footnote w:id="5">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A recipe on fol. 51r refers to the use of “</w:t>
      </w:r>
      <w:r w:rsidDel="00000000" w:rsidR="00000000" w:rsidRPr="00000000">
        <w:rPr>
          <w:rFonts w:ascii="Times New Roman" w:cs="Times New Roman" w:eastAsia="Times New Roman" w:hAnsi="Times New Roman"/>
          <w:b w:val="0"/>
          <w:i w:val="1"/>
          <w:sz w:val="22"/>
          <w:szCs w:val="22"/>
          <w:rtl w:val="0"/>
        </w:rPr>
        <w:t xml:space="preserve">eau bien gommée</w:t>
      </w:r>
      <w:r w:rsidDel="00000000" w:rsidR="00000000" w:rsidRPr="00000000">
        <w:rPr>
          <w:rFonts w:ascii="Times New Roman" w:cs="Times New Roman" w:eastAsia="Times New Roman" w:hAnsi="Times New Roman"/>
          <w:b w:val="0"/>
          <w:sz w:val="22"/>
          <w:szCs w:val="22"/>
          <w:rtl w:val="0"/>
        </w:rPr>
        <w:t xml:space="preserve">” to coat a stone on which to rub paper. This was presumably water with gum arabic added.</w:t>
      </w:r>
      <w:r w:rsidDel="00000000" w:rsidR="00000000" w:rsidRPr="00000000">
        <w:rPr>
          <w:rtl w:val="0"/>
        </w:rPr>
      </w:r>
    </w:p>
  </w:footnote>
  <w:footnote w:id="6">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This recipe is titled “Cutters of printing plates.” It is unclear whether this recipe refers to the use of an engraved or an etched plate, and the process could presumably be used for either type of process.</w:t>
      </w:r>
      <w:r w:rsidDel="00000000" w:rsidR="00000000" w:rsidRPr="00000000">
        <w:rPr>
          <w:rtl w:val="0"/>
        </w:rPr>
      </w:r>
    </w:p>
  </w:footnote>
  <w:footnote w:id="7">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rPr>
          <w:del w:author="Pamela Smith" w:id="10" w:date="2018-11-27T16:54:50Z"/>
        </w:rPr>
      </w:pPr>
      <w:r w:rsidDel="00000000" w:rsidR="00000000" w:rsidRPr="00000000">
        <w:rPr>
          <w:rStyle w:val="FootnoteReference"/>
          <w:vertAlign w:val="superscript"/>
        </w:rPr>
        <w:footnoteRef/>
      </w:r>
      <w:del w:author="Pamela Smith" w:id="10" w:date="2018-11-27T16:54:50Z">
        <w:r w:rsidDel="00000000" w:rsidR="00000000" w:rsidRPr="00000000">
          <w:rPr>
            <w:rFonts w:ascii="Times New Roman" w:cs="Times New Roman" w:eastAsia="Times New Roman" w:hAnsi="Times New Roman"/>
            <w:b w:val="0"/>
            <w:sz w:val="22"/>
            <w:szCs w:val="22"/>
            <w:rtl w:val="0"/>
          </w:rPr>
          <w:delText xml:space="preserve"> “</w:delText>
        </w:r>
        <w:r w:rsidDel="00000000" w:rsidR="00000000" w:rsidRPr="00000000">
          <w:rPr>
            <w:rFonts w:ascii="Times New Roman" w:cs="Times New Roman" w:eastAsia="Times New Roman" w:hAnsi="Times New Roman"/>
            <w:b w:val="0"/>
            <w:i w:val="1"/>
            <w:color w:val="000000"/>
            <w:sz w:val="22"/>
            <w:szCs w:val="22"/>
            <w:rtl w:val="0"/>
          </w:rPr>
          <w:delText xml:space="preserve">qui ne se d’efface point estant mouillé d’eau de vye</w:delText>
        </w:r>
        <w:r w:rsidDel="00000000" w:rsidR="00000000" w:rsidRPr="00000000">
          <w:rPr>
            <w:rFonts w:ascii="Times New Roman" w:cs="Times New Roman" w:eastAsia="Times New Roman" w:hAnsi="Times New Roman"/>
            <w:b w:val="0"/>
            <w:color w:val="000000"/>
            <w:sz w:val="22"/>
            <w:szCs w:val="22"/>
            <w:rtl w:val="0"/>
          </w:rPr>
          <w:delText xml:space="preserve">”</w:delText>
        </w:r>
        <w:r w:rsidDel="00000000" w:rsidR="00000000" w:rsidRPr="00000000">
          <w:rPr>
            <w:rtl w:val="0"/>
          </w:rPr>
        </w:r>
      </w:del>
    </w:p>
  </w:footnote>
  <w:footnote w:id="8">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In a marginal note to the recipe on fol. 142</w:t>
      </w:r>
      <w:r w:rsidDel="00000000" w:rsidR="00000000" w:rsidRPr="00000000">
        <w:rPr>
          <w:sz w:val="22"/>
          <w:szCs w:val="22"/>
          <w:rtl w:val="0"/>
        </w:rPr>
        <w:t xml:space="preserve">v</w:t>
      </w:r>
      <w:r w:rsidDel="00000000" w:rsidR="00000000" w:rsidRPr="00000000">
        <w:rPr>
          <w:rFonts w:ascii="Times New Roman" w:cs="Times New Roman" w:eastAsia="Times New Roman" w:hAnsi="Times New Roman"/>
          <w:b w:val="0"/>
          <w:sz w:val="22"/>
          <w:szCs w:val="22"/>
          <w:rtl w:val="0"/>
        </w:rPr>
        <w:t xml:space="preserve"> for casting very thin objects, the author writes: “</w:t>
      </w:r>
      <w:r w:rsidDel="00000000" w:rsidR="00000000" w:rsidRPr="00000000">
        <w:rPr>
          <w:rFonts w:ascii="Arial" w:cs="Arial" w:eastAsia="Arial" w:hAnsi="Arial"/>
          <w:sz w:val="22"/>
          <w:szCs w:val="22"/>
          <w:rtl w:val="0"/>
        </w:rPr>
        <w:t xml:space="preserve">If you write on </w:t>
      </w:r>
      <w:r w:rsidDel="00000000" w:rsidR="00000000" w:rsidRPr="00000000">
        <w:rPr>
          <w:rFonts w:ascii="Arial" w:cs="Arial" w:eastAsia="Arial" w:hAnsi="Arial"/>
          <w:color w:val="52759d"/>
          <w:sz w:val="22"/>
          <w:szCs w:val="22"/>
          <w:rtl w:val="0"/>
        </w:rPr>
        <w:t xml:space="preserve">paper</w:t>
      </w:r>
      <w:r w:rsidDel="00000000" w:rsidR="00000000" w:rsidRPr="00000000">
        <w:rPr>
          <w:rFonts w:ascii="Arial" w:cs="Arial" w:eastAsia="Arial" w:hAnsi="Arial"/>
          <w:sz w:val="22"/>
          <w:szCs w:val="22"/>
          <w:rtl w:val="0"/>
        </w:rPr>
        <w:t xml:space="preserve"> or on </w:t>
      </w:r>
      <w:r w:rsidDel="00000000" w:rsidR="00000000" w:rsidRPr="00000000">
        <w:rPr>
          <w:rFonts w:ascii="Arial" w:cs="Arial" w:eastAsia="Arial" w:hAnsi="Arial"/>
          <w:color w:val="52759d"/>
          <w:sz w:val="22"/>
          <w:szCs w:val="22"/>
          <w:rtl w:val="0"/>
        </w:rPr>
        <w:t xml:space="preserve">common carton</w:t>
      </w:r>
      <w:r w:rsidDel="00000000" w:rsidR="00000000" w:rsidRPr="00000000">
        <w:rPr>
          <w:rFonts w:ascii="Arial" w:cs="Arial" w:eastAsia="Arial" w:hAnsi="Arial"/>
          <w:sz w:val="22"/>
          <w:szCs w:val="22"/>
          <w:rtl w:val="0"/>
        </w:rPr>
        <w:t xml:space="preserve"> &amp; that your </w:t>
      </w:r>
      <w:r w:rsidDel="00000000" w:rsidR="00000000" w:rsidRPr="00000000">
        <w:rPr>
          <w:rFonts w:ascii="Arial" w:cs="Arial" w:eastAsia="Arial" w:hAnsi="Arial"/>
          <w:color w:val="52759d"/>
          <w:sz w:val="22"/>
          <w:szCs w:val="22"/>
          <w:rtl w:val="0"/>
        </w:rPr>
        <w:t xml:space="preserve">letter</w:t>
      </w:r>
      <w:r w:rsidDel="00000000" w:rsidR="00000000" w:rsidRPr="00000000">
        <w:rPr>
          <w:rFonts w:ascii="Arial" w:cs="Arial" w:eastAsia="Arial" w:hAnsi="Arial"/>
          <w:sz w:val="22"/>
          <w:szCs w:val="22"/>
          <w:rtl w:val="0"/>
        </w:rPr>
        <w:t xml:space="preserve"> is with </w:t>
      </w:r>
      <w:r w:rsidDel="00000000" w:rsidR="00000000" w:rsidRPr="00000000">
        <w:rPr>
          <w:rFonts w:ascii="Arial" w:cs="Arial" w:eastAsia="Arial" w:hAnsi="Arial"/>
          <w:color w:val="52759d"/>
          <w:sz w:val="22"/>
          <w:szCs w:val="22"/>
          <w:rtl w:val="0"/>
        </w:rPr>
        <w:t xml:space="preserve">gum</w:t>
      </w:r>
      <w:r w:rsidDel="00000000" w:rsidR="00000000" w:rsidRPr="00000000">
        <w:rPr>
          <w:rFonts w:ascii="Arial" w:cs="Arial" w:eastAsia="Arial" w:hAnsi="Arial"/>
          <w:sz w:val="22"/>
          <w:szCs w:val="22"/>
          <w:rtl w:val="0"/>
        </w:rPr>
        <w:t xml:space="preserve">, the humidity of the </w:t>
      </w:r>
      <w:r w:rsidDel="00000000" w:rsidR="00000000" w:rsidRPr="00000000">
        <w:rPr>
          <w:rFonts w:ascii="Arial" w:cs="Arial" w:eastAsia="Arial" w:hAnsi="Arial"/>
          <w:color w:val="52759d"/>
          <w:sz w:val="22"/>
          <w:szCs w:val="22"/>
          <w:rtl w:val="0"/>
        </w:rPr>
        <w:t xml:space="preserve">clay</w:t>
      </w:r>
      <w:r w:rsidDel="00000000" w:rsidR="00000000" w:rsidRPr="00000000">
        <w:rPr>
          <w:rFonts w:ascii="Arial" w:cs="Arial" w:eastAsia="Arial" w:hAnsi="Arial"/>
          <w:sz w:val="22"/>
          <w:szCs w:val="22"/>
          <w:rtl w:val="0"/>
        </w:rPr>
        <w:t xml:space="preserve"> slab or the wet sand for noyau will moisten your </w:t>
      </w:r>
      <w:r w:rsidDel="00000000" w:rsidR="00000000" w:rsidRPr="00000000">
        <w:rPr>
          <w:rFonts w:ascii="Arial" w:cs="Arial" w:eastAsia="Arial" w:hAnsi="Arial"/>
          <w:color w:val="52759d"/>
          <w:sz w:val="22"/>
          <w:szCs w:val="22"/>
          <w:rtl w:val="0"/>
        </w:rPr>
        <w:t xml:space="preserve">letter</w:t>
      </w:r>
      <w:r w:rsidDel="00000000" w:rsidR="00000000" w:rsidRPr="00000000">
        <w:rPr>
          <w:rFonts w:ascii="Arial" w:cs="Arial" w:eastAsia="Arial" w:hAnsi="Arial"/>
          <w:sz w:val="22"/>
          <w:szCs w:val="22"/>
          <w:rtl w:val="0"/>
        </w:rPr>
        <w:t xml:space="preserve"> {&amp;}undo it. Therefore write with </w:t>
      </w:r>
      <w:r w:rsidDel="00000000" w:rsidR="00000000" w:rsidRPr="00000000">
        <w:rPr>
          <w:rFonts w:ascii="Arial" w:cs="Arial" w:eastAsia="Arial" w:hAnsi="Arial"/>
          <w:color w:val="52759d"/>
          <w:sz w:val="22"/>
          <w:szCs w:val="22"/>
          <w:rtl w:val="0"/>
        </w:rPr>
        <w:t xml:space="preserve">cinnabar</w:t>
      </w:r>
      <w:r w:rsidDel="00000000" w:rsidR="00000000" w:rsidRPr="00000000">
        <w:rPr>
          <w:rFonts w:ascii="Arial" w:cs="Arial" w:eastAsia="Arial" w:hAnsi="Arial"/>
          <w:sz w:val="22"/>
          <w:szCs w:val="22"/>
          <w:rtl w:val="0"/>
        </w:rPr>
        <w:t xml:space="preserve"> wettened with </w:t>
      </w:r>
      <w:r w:rsidDel="00000000" w:rsidR="00000000" w:rsidRPr="00000000">
        <w:rPr>
          <w:rFonts w:ascii="Arial" w:cs="Arial" w:eastAsia="Arial" w:hAnsi="Arial"/>
          <w:color w:val="52759d"/>
          <w:sz w:val="22"/>
          <w:szCs w:val="22"/>
          <w:rtl w:val="0"/>
        </w:rPr>
        <w:t xml:space="preserve">oil</w:t>
      </w:r>
      <w:r w:rsidDel="00000000" w:rsidR="00000000" w:rsidRPr="00000000">
        <w:rPr>
          <w:rFonts w:ascii="Arial" w:cs="Arial" w:eastAsia="Arial" w:hAnsi="Arial"/>
          <w:sz w:val="22"/>
          <w:szCs w:val="22"/>
          <w:rtl w:val="0"/>
        </w:rPr>
        <w:t xml:space="preserve">, on </w:t>
      </w:r>
      <w:r w:rsidDel="00000000" w:rsidR="00000000" w:rsidRPr="00000000">
        <w:rPr>
          <w:rFonts w:ascii="Arial" w:cs="Arial" w:eastAsia="Arial" w:hAnsi="Arial"/>
          <w:color w:val="52759d"/>
          <w:sz w:val="22"/>
          <w:szCs w:val="22"/>
          <w:rtl w:val="0"/>
        </w:rPr>
        <w:t xml:space="preserve">oiled paper</w:t>
      </w:r>
      <w:ins w:author="Pamela Smith" w:id="67" w:date="2018-11-27T16:54:14Z">
        <w:r w:rsidDel="00000000" w:rsidR="00000000" w:rsidRPr="00000000">
          <w:rPr>
            <w:rFonts w:ascii="Arial" w:cs="Arial" w:eastAsia="Arial" w:hAnsi="Arial"/>
            <w:color w:val="52759d"/>
            <w:sz w:val="22"/>
            <w:szCs w:val="22"/>
            <w:rtl w:val="0"/>
          </w:rPr>
          <w:t xml:space="preserve"> </w:t>
        </w:r>
      </w:ins>
      <w:r w:rsidDel="00000000" w:rsidR="00000000" w:rsidRPr="00000000">
        <w:rPr>
          <w:rFonts w:ascii="Arial" w:cs="Arial" w:eastAsia="Arial" w:hAnsi="Arial"/>
          <w:sz w:val="22"/>
          <w:szCs w:val="22"/>
          <w:rtl w:val="0"/>
        </w:rPr>
        <w:t xml:space="preserve">&amp;</w:t>
      </w:r>
      <w:ins w:author="Pamela Smith" w:id="68" w:date="2018-11-27T16:54:04Z">
        <w:r w:rsidDel="00000000" w:rsidR="00000000" w:rsidRPr="00000000">
          <w:rPr>
            <w:rFonts w:ascii="Arial" w:cs="Arial" w:eastAsia="Arial" w:hAnsi="Arial"/>
            <w:sz w:val="22"/>
            <w:szCs w:val="22"/>
            <w:rtl w:val="0"/>
          </w:rPr>
          <w:t xml:space="preserve"> </w:t>
        </w:r>
      </w:ins>
      <w:r w:rsidDel="00000000" w:rsidR="00000000" w:rsidRPr="00000000">
        <w:rPr>
          <w:rFonts w:ascii="Arial" w:cs="Arial" w:eastAsia="Arial" w:hAnsi="Arial"/>
          <w:sz w:val="22"/>
          <w:szCs w:val="22"/>
          <w:rtl w:val="0"/>
        </w:rPr>
        <w:t xml:space="preserve">impress.</w:t>
      </w:r>
      <w:r w:rsidDel="00000000" w:rsidR="00000000" w:rsidRPr="00000000">
        <w:rPr>
          <w:rFonts w:ascii="Times New Roman" w:cs="Times New Roman" w:eastAsia="Times New Roman" w:hAnsi="Times New Roman"/>
          <w:b w:val="0"/>
          <w:color w:val="1d1d1d"/>
          <w:sz w:val="22"/>
          <w:szCs w:val="22"/>
          <w:rtl w:val="0"/>
        </w:rPr>
        <w:t xml:space="preserve">”</w:t>
      </w:r>
      <w:r w:rsidDel="00000000" w:rsidR="00000000" w:rsidRPr="00000000">
        <w:rPr>
          <w:rtl w:val="0"/>
        </w:rPr>
      </w:r>
    </w:p>
  </w:footnote>
  <w:footnote w:id="9">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For example, the manuscript calls for using gum arabic in the making of yellow varnish (fol. 74v).</w:t>
      </w:r>
      <w:r w:rsidDel="00000000" w:rsidR="00000000" w:rsidRPr="00000000">
        <w:rPr>
          <w:rtl w:val="0"/>
        </w:rPr>
      </w:r>
    </w:p>
  </w:footnote>
  <w:footnote w:id="10">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In a note adjacent to the recipe </w:t>
      </w:r>
      <w:commentRangeStart w:id="5"/>
      <w:r w:rsidDel="00000000" w:rsidR="00000000" w:rsidRPr="00000000">
        <w:rPr>
          <w:rFonts w:ascii="Times New Roman" w:cs="Times New Roman" w:eastAsia="Times New Roman" w:hAnsi="Times New Roman"/>
          <w:b w:val="0"/>
          <w:sz w:val="22"/>
          <w:szCs w:val="22"/>
          <w:rtl w:val="0"/>
        </w:rPr>
        <w:t xml:space="preserve">“Painting big figures” on fol. 65v, the author writes: “</w:t>
      </w:r>
      <w:r w:rsidDel="00000000" w:rsidR="00000000" w:rsidRPr="00000000">
        <w:rPr>
          <w:rFonts w:ascii="Times New Roman" w:cs="Times New Roman" w:eastAsia="Times New Roman" w:hAnsi="Times New Roman"/>
          <w:b w:val="0"/>
          <w:color w:val="000000"/>
          <w:sz w:val="22"/>
          <w:szCs w:val="22"/>
          <w:rtl w:val="0"/>
        </w:rPr>
        <w:t xml:space="preserve">Illuminators who paint over sheets of paper, dilute their colors with gum. They mix gum with a bit of soap, this way colors run better.”</w:t>
      </w:r>
      <w:commentRangeEnd w:id="5"/>
      <w:r w:rsidDel="00000000" w:rsidR="00000000" w:rsidRPr="00000000">
        <w:commentReference w:id="5"/>
      </w:r>
      <w:r w:rsidDel="00000000" w:rsidR="00000000" w:rsidRPr="00000000">
        <w:rPr>
          <w:rtl w:val="0"/>
        </w:rPr>
      </w:r>
    </w:p>
  </w:footnote>
  <w:footnote w:id="11">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Tragacanth gum </w:t>
      </w:r>
      <w:ins w:author="Pamela Smith" w:id="69" w:date="2018-11-27T16:58:14Z">
        <w:r w:rsidDel="00000000" w:rsidR="00000000" w:rsidRPr="00000000">
          <w:rPr>
            <w:rFonts w:ascii="Times New Roman" w:cs="Times New Roman" w:eastAsia="Times New Roman" w:hAnsi="Times New Roman"/>
            <w:b w:val="0"/>
            <w:sz w:val="22"/>
            <w:szCs w:val="22"/>
            <w:rtl w:val="0"/>
          </w:rPr>
          <w:t xml:space="preserve">was</w:t>
        </w:r>
      </w:ins>
      <w:del w:author="Pamela Smith" w:id="69" w:date="2018-11-27T16:58:14Z">
        <w:r w:rsidDel="00000000" w:rsidR="00000000" w:rsidRPr="00000000">
          <w:rPr>
            <w:rFonts w:ascii="Times New Roman" w:cs="Times New Roman" w:eastAsia="Times New Roman" w:hAnsi="Times New Roman"/>
            <w:b w:val="0"/>
            <w:sz w:val="22"/>
            <w:szCs w:val="22"/>
            <w:rtl w:val="0"/>
          </w:rPr>
          <w:delText xml:space="preserve">could be</w:delText>
        </w:r>
      </w:del>
      <w:r w:rsidDel="00000000" w:rsidR="00000000" w:rsidRPr="00000000">
        <w:rPr>
          <w:rFonts w:ascii="Times New Roman" w:cs="Times New Roman" w:eastAsia="Times New Roman" w:hAnsi="Times New Roman"/>
          <w:b w:val="0"/>
          <w:sz w:val="22"/>
          <w:szCs w:val="22"/>
          <w:rtl w:val="0"/>
        </w:rPr>
        <w:t xml:space="preserve"> used not only for making paints but also for art objects that required greater volume, such as stucco and sugar sculptures. </w:t>
      </w:r>
      <w:del w:author="Pamela Smith" w:id="70" w:date="2018-11-27T16:58:22Z">
        <w:r w:rsidDel="00000000" w:rsidR="00000000" w:rsidRPr="00000000">
          <w:rPr>
            <w:rFonts w:ascii="Times New Roman" w:cs="Times New Roman" w:eastAsia="Times New Roman" w:hAnsi="Times New Roman"/>
            <w:b w:val="0"/>
            <w:sz w:val="22"/>
            <w:szCs w:val="22"/>
            <w:rtl w:val="0"/>
          </w:rPr>
          <w:delText xml:space="preserve">See </w:delText>
        </w:r>
      </w:del>
      <w:r w:rsidDel="00000000" w:rsidR="00000000" w:rsidRPr="00000000">
        <w:rPr>
          <w:rFonts w:ascii="Times New Roman" w:cs="Times New Roman" w:eastAsia="Times New Roman" w:hAnsi="Times New Roman"/>
          <w:b w:val="0"/>
          <w:sz w:val="22"/>
          <w:szCs w:val="22"/>
          <w:rtl w:val="0"/>
        </w:rPr>
        <w:t xml:space="preserve">Mary Merrifield, </w:t>
      </w:r>
      <w:r w:rsidDel="00000000" w:rsidR="00000000" w:rsidRPr="00000000">
        <w:rPr>
          <w:rFonts w:ascii="Times New Roman" w:cs="Times New Roman" w:eastAsia="Times New Roman" w:hAnsi="Times New Roman"/>
          <w:b w:val="0"/>
          <w:i w:val="1"/>
          <w:sz w:val="22"/>
          <w:szCs w:val="22"/>
          <w:rtl w:val="0"/>
        </w:rPr>
        <w:t xml:space="preserve">Medieval and Renaissance Treatises on the Arts of Painting</w:t>
      </w:r>
      <w:r w:rsidDel="00000000" w:rsidR="00000000" w:rsidRPr="00000000">
        <w:rPr>
          <w:rFonts w:ascii="Times New Roman" w:cs="Times New Roman" w:eastAsia="Times New Roman" w:hAnsi="Times New Roman"/>
          <w:b w:val="0"/>
          <w:sz w:val="22"/>
          <w:szCs w:val="22"/>
          <w:rtl w:val="0"/>
        </w:rPr>
        <w:t xml:space="preserve"> (New York: Dover Publications, 1967), 1,</w:t>
      </w:r>
      <w:r w:rsidDel="00000000" w:rsidR="00000000" w:rsidRPr="00000000">
        <w:rPr>
          <w:rFonts w:ascii="Times New Roman" w:cs="Times New Roman" w:eastAsia="Times New Roman" w:hAnsi="Times New Roman"/>
          <w:b w:val="0"/>
          <w:i w:val="1"/>
          <w:sz w:val="22"/>
          <w:szCs w:val="22"/>
          <w:rtl w:val="0"/>
        </w:rPr>
        <w:t xml:space="preserve"> </w:t>
      </w:r>
      <w:r w:rsidDel="00000000" w:rsidR="00000000" w:rsidRPr="00000000">
        <w:rPr>
          <w:rFonts w:ascii="Times New Roman" w:cs="Times New Roman" w:eastAsia="Times New Roman" w:hAnsi="Times New Roman"/>
          <w:b w:val="0"/>
          <w:sz w:val="22"/>
          <w:szCs w:val="22"/>
          <w:rtl w:val="0"/>
        </w:rPr>
        <w:t xml:space="preserve">362, 484, 494; Marina Belozerskaya, </w:t>
      </w:r>
      <w:r w:rsidDel="00000000" w:rsidR="00000000" w:rsidRPr="00000000">
        <w:rPr>
          <w:rFonts w:ascii="Times New Roman" w:cs="Times New Roman" w:eastAsia="Times New Roman" w:hAnsi="Times New Roman"/>
          <w:b w:val="0"/>
          <w:i w:val="1"/>
          <w:sz w:val="22"/>
          <w:szCs w:val="22"/>
          <w:rtl w:val="0"/>
        </w:rPr>
        <w:t xml:space="preserve">Luxury Arts of the Renaissance</w:t>
      </w:r>
      <w:r w:rsidDel="00000000" w:rsidR="00000000" w:rsidRPr="00000000">
        <w:rPr>
          <w:rFonts w:ascii="Times New Roman" w:cs="Times New Roman" w:eastAsia="Times New Roman" w:hAnsi="Times New Roman"/>
          <w:b w:val="0"/>
          <w:sz w:val="22"/>
          <w:szCs w:val="22"/>
          <w:rtl w:val="0"/>
        </w:rPr>
        <w:t xml:space="preserve"> (Los Angeles: J. Paul Getty Museum, 2005), 246.</w:t>
      </w:r>
      <w:r w:rsidDel="00000000" w:rsidR="00000000" w:rsidRPr="00000000">
        <w:rPr>
          <w:rtl w:val="0"/>
        </w:rPr>
      </w:r>
    </w:p>
  </w:footnote>
  <w:footnote w:id="12">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2"/>
          <w:szCs w:val="22"/>
          <w:rtl w:val="0"/>
        </w:rPr>
        <w:t xml:space="preserve">Gelatin was frequently used along with other starch additives to stabilize the viscosity of the paper and improve ink resistance. See http://www.naturalpigments.com/art-supply-education/sizing-paper-gelatin for further information. </w:t>
      </w:r>
      <w:r w:rsidDel="00000000" w:rsidR="00000000" w:rsidRPr="00000000">
        <w:rPr>
          <w:rtl w:val="0"/>
        </w:rPr>
      </w:r>
    </w:p>
  </w:footnote>
  <w:footnote w:id="13">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Corresponding with Timothy Barrett at the University of Iowa’s Center for the Book, we decided that the best type of paper to use for this recipe would be gelatin-sized sheets made of hemp and cotton fiber. These sheets are typically used in the care and conservation of rare books from the period, thus they would have a comparable effect with regard to adherence to the ink. The sheets we received, according to Mr. Barrett’s email correspondence, were “50-50 hemp and cotton, heavy weight for a book paper, and third quality.”</w:t>
      </w:r>
      <w:r w:rsidDel="00000000" w:rsidR="00000000" w:rsidRPr="00000000">
        <w:rPr>
          <w:rtl w:val="0"/>
        </w:rPr>
      </w:r>
    </w:p>
  </w:footnote>
  <w:footnote w:id="14">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In his French-English dictionary of 1611, Randle Cotgrave defines </w:t>
      </w:r>
      <w:ins w:author="Pamela Smith" w:id="71" w:date="2018-11-27T16:59:54Z">
        <w:r w:rsidDel="00000000" w:rsidR="00000000" w:rsidRPr="00000000">
          <w:rPr>
            <w:rFonts w:ascii="Times New Roman" w:cs="Times New Roman" w:eastAsia="Times New Roman" w:hAnsi="Times New Roman"/>
            <w:b w:val="0"/>
            <w:sz w:val="22"/>
            <w:szCs w:val="22"/>
            <w:rtl w:val="0"/>
          </w:rPr>
          <w:t xml:space="preserve">a</w:t>
        </w:r>
      </w:ins>
      <w:del w:author="Pamela Smith" w:id="71" w:date="2018-11-27T16:59:54Z">
        <w:r w:rsidDel="00000000" w:rsidR="00000000" w:rsidRPr="00000000">
          <w:rPr>
            <w:rFonts w:ascii="Times New Roman" w:cs="Times New Roman" w:eastAsia="Times New Roman" w:hAnsi="Times New Roman"/>
            <w:b w:val="0"/>
            <w:sz w:val="22"/>
            <w:szCs w:val="22"/>
            <w:rtl w:val="0"/>
          </w:rPr>
          <w:delText xml:space="preserve">A</w:delText>
        </w:r>
      </w:del>
      <w:r w:rsidDel="00000000" w:rsidR="00000000" w:rsidRPr="00000000">
        <w:rPr>
          <w:rFonts w:ascii="Times New Roman" w:cs="Times New Roman" w:eastAsia="Times New Roman" w:hAnsi="Times New Roman"/>
          <w:b w:val="0"/>
          <w:sz w:val="22"/>
          <w:szCs w:val="22"/>
          <w:rtl w:val="0"/>
        </w:rPr>
        <w:t xml:space="preserve">rdille as “clay, loame, tough mold.” See the entry in Cotgrave, </w:t>
      </w:r>
      <w:r w:rsidDel="00000000" w:rsidR="00000000" w:rsidRPr="00000000">
        <w:rPr>
          <w:rFonts w:ascii="Times New Roman" w:cs="Times New Roman" w:eastAsia="Times New Roman" w:hAnsi="Times New Roman"/>
          <w:b w:val="0"/>
          <w:i w:val="1"/>
          <w:sz w:val="22"/>
          <w:szCs w:val="22"/>
          <w:rtl w:val="0"/>
        </w:rPr>
        <w:t xml:space="preserve">A Dictionarie of the French and English Tongues</w:t>
      </w:r>
      <w:r w:rsidDel="00000000" w:rsidR="00000000" w:rsidRPr="00000000">
        <w:rPr>
          <w:rFonts w:ascii="Times New Roman" w:cs="Times New Roman" w:eastAsia="Times New Roman" w:hAnsi="Times New Roman"/>
          <w:b w:val="0"/>
          <w:sz w:val="22"/>
          <w:szCs w:val="22"/>
          <w:rtl w:val="0"/>
        </w:rPr>
        <w:t xml:space="preserve">.</w:t>
      </w:r>
      <w:r w:rsidDel="00000000" w:rsidR="00000000" w:rsidRPr="00000000">
        <w:rPr>
          <w:rtl w:val="0"/>
        </w:rPr>
      </w:r>
    </w:p>
  </w:footnote>
  <w:footnote w:id="15">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Beyond the numerous references to </w:t>
      </w:r>
      <w:del w:author="Pamela Smith" w:id="72" w:date="2018-11-27T17:19:58Z">
        <w:r w:rsidDel="00000000" w:rsidR="00000000" w:rsidRPr="00000000">
          <w:rPr>
            <w:rFonts w:ascii="Times New Roman" w:cs="Times New Roman" w:eastAsia="Times New Roman" w:hAnsi="Times New Roman"/>
            <w:b w:val="0"/>
            <w:sz w:val="22"/>
            <w:szCs w:val="22"/>
            <w:rtl w:val="0"/>
          </w:rPr>
          <w:delText xml:space="preserve">sulfur </w:delText>
        </w:r>
      </w:del>
      <w:r w:rsidDel="00000000" w:rsidR="00000000" w:rsidRPr="00000000">
        <w:rPr>
          <w:rFonts w:ascii="Times New Roman" w:cs="Times New Roman" w:eastAsia="Times New Roman" w:hAnsi="Times New Roman"/>
          <w:b w:val="0"/>
          <w:sz w:val="22"/>
          <w:szCs w:val="22"/>
          <w:rtl w:val="0"/>
        </w:rPr>
        <w:t xml:space="preserve">oil</w:t>
      </w:r>
      <w:ins w:author="Pamela Smith" w:id="73" w:date="2018-11-27T17:20:03Z">
        <w:r w:rsidDel="00000000" w:rsidR="00000000" w:rsidRPr="00000000">
          <w:rPr>
            <w:rFonts w:ascii="Times New Roman" w:cs="Times New Roman" w:eastAsia="Times New Roman" w:hAnsi="Times New Roman"/>
            <w:b w:val="0"/>
            <w:sz w:val="22"/>
            <w:szCs w:val="22"/>
            <w:rtl w:val="0"/>
          </w:rPr>
          <w:t xml:space="preserve"> of sulfur</w:t>
        </w:r>
      </w:ins>
      <w:r w:rsidDel="00000000" w:rsidR="00000000" w:rsidRPr="00000000">
        <w:rPr>
          <w:rFonts w:ascii="Times New Roman" w:cs="Times New Roman" w:eastAsia="Times New Roman" w:hAnsi="Times New Roman"/>
          <w:b w:val="0"/>
          <w:sz w:val="22"/>
          <w:szCs w:val="22"/>
          <w:rtl w:val="0"/>
        </w:rPr>
        <w:t xml:space="preserve"> on fol. 46v, this substance is mentioned only briefly on two other folios in the manuscript. On fol. 46r, the author mentions that to whiten teeth “it is said that sulfur oil is excellent,” and later on fol. 117v the author says it can be used to wet asparagus when making a life cast of it, given asparagus’s distinctive hardness.</w:t>
      </w:r>
      <w:r w:rsidDel="00000000" w:rsidR="00000000" w:rsidRPr="00000000">
        <w:rPr>
          <w:rtl w:val="0"/>
        </w:rPr>
      </w:r>
    </w:p>
  </w:footnote>
  <w:footnote w:id="16">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Another shoe-related recipe using sulfur oil is found near the bottom of folio 46v, explaining that this substance could heat up boots without producing flames.</w:t>
      </w:r>
    </w:p>
  </w:footnote>
  <w:footnote w:id="17">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The recipe titled </w:t>
      </w:r>
      <w:commentRangeStart w:id="6"/>
      <w:r w:rsidDel="00000000" w:rsidR="00000000" w:rsidRPr="00000000">
        <w:rPr>
          <w:rFonts w:ascii="Times New Roman" w:cs="Times New Roman" w:eastAsia="Times New Roman" w:hAnsi="Times New Roman"/>
          <w:b w:val="0"/>
          <w:i w:val="1"/>
          <w:sz w:val="22"/>
          <w:szCs w:val="22"/>
          <w:rtl w:val="0"/>
        </w:rPr>
        <w:t xml:space="preserve">“</w:t>
      </w:r>
      <w:ins w:author="Pamela Smith" w:id="74" w:date="2018-11-27T17:23:49Z">
        <w:r w:rsidDel="00000000" w:rsidR="00000000" w:rsidRPr="00000000">
          <w:rPr>
            <w:rFonts w:ascii="Times New Roman" w:cs="Times New Roman" w:eastAsia="Times New Roman" w:hAnsi="Times New Roman"/>
            <w:b w:val="0"/>
            <w:i w:val="1"/>
            <w:sz w:val="22"/>
            <w:szCs w:val="22"/>
            <w:rtl w:val="0"/>
          </w:rPr>
          <w:t xml:space="preserve">Scribe, Oil of sulfur</w:t>
        </w:r>
      </w:ins>
      <w:del w:author="Pamela Smith" w:id="74" w:date="2018-11-27T17:23:49Z">
        <w:r w:rsidDel="00000000" w:rsidR="00000000" w:rsidRPr="00000000">
          <w:rPr>
            <w:rFonts w:ascii="Times New Roman" w:cs="Times New Roman" w:eastAsia="Times New Roman" w:hAnsi="Times New Roman"/>
            <w:b w:val="0"/>
            <w:sz w:val="22"/>
            <w:szCs w:val="22"/>
            <w:rtl w:val="0"/>
          </w:rPr>
          <w:delText xml:space="preserve">Escrivan huile de soufre</w:delText>
        </w:r>
      </w:del>
      <w:r w:rsidDel="00000000" w:rsidR="00000000" w:rsidRPr="00000000">
        <w:rPr>
          <w:rFonts w:ascii="Times New Roman" w:cs="Times New Roman" w:eastAsia="Times New Roman" w:hAnsi="Times New Roman"/>
          <w:b w:val="0"/>
          <w:i w:val="1"/>
          <w:sz w:val="22"/>
          <w:szCs w:val="22"/>
          <w:rtl w:val="0"/>
        </w:rPr>
        <w:t xml:space="preserve">”</w:t>
      </w:r>
      <w:commentRangeEnd w:id="6"/>
      <w:r w:rsidDel="00000000" w:rsidR="00000000" w:rsidRPr="00000000">
        <w:commentReference w:id="6"/>
      </w:r>
      <w:r w:rsidDel="00000000" w:rsidR="00000000" w:rsidRPr="00000000">
        <w:rPr>
          <w:rFonts w:ascii="Times New Roman" w:cs="Times New Roman" w:eastAsia="Times New Roman" w:hAnsi="Times New Roman"/>
          <w:b w:val="0"/>
          <w:sz w:val="22"/>
          <w:szCs w:val="22"/>
          <w:rtl w:val="0"/>
        </w:rPr>
        <w:t xml:space="preserve">, the author writes: “</w:t>
      </w:r>
      <w:r w:rsidDel="00000000" w:rsidR="00000000" w:rsidRPr="00000000">
        <w:rPr>
          <w:rFonts w:ascii="Times New Roman" w:cs="Times New Roman" w:eastAsia="Times New Roman" w:hAnsi="Times New Roman"/>
          <w:b w:val="0"/>
          <w:color w:val="000000"/>
          <w:sz w:val="22"/>
          <w:szCs w:val="22"/>
          <w:rtl w:val="0"/>
        </w:rPr>
        <w:t xml:space="preserve">If a writer wants quickly to clean his quill from some dried thick ink, one has only to dip it in some sulfur oil, and immediately it will be white and clean.”</w:t>
      </w:r>
      <w:r w:rsidDel="00000000" w:rsidR="00000000" w:rsidRPr="00000000">
        <w:rPr>
          <w:rtl w:val="0"/>
        </w:rPr>
      </w:r>
    </w:p>
  </w:footnote>
  <w:footnote w:id="1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On the history of invisible ink since antiquity, see Kristie Macrakis, </w:t>
      </w:r>
      <w:r w:rsidDel="00000000" w:rsidR="00000000" w:rsidRPr="00000000">
        <w:rPr>
          <w:rFonts w:ascii="Times New Roman" w:cs="Times New Roman" w:eastAsia="Times New Roman" w:hAnsi="Times New Roman"/>
          <w:b w:val="0"/>
          <w:i w:val="1"/>
          <w:sz w:val="22"/>
          <w:szCs w:val="22"/>
          <w:rtl w:val="0"/>
        </w:rPr>
        <w:t xml:space="preserve">Prisoners, Lovers, and Spies: The Story of Invisible Ink from Herodotus to al-Qaeda</w:t>
      </w:r>
      <w:r w:rsidDel="00000000" w:rsidR="00000000" w:rsidRPr="00000000">
        <w:rPr>
          <w:rFonts w:ascii="Times New Roman" w:cs="Times New Roman" w:eastAsia="Times New Roman" w:hAnsi="Times New Roman"/>
          <w:b w:val="0"/>
          <w:sz w:val="22"/>
          <w:szCs w:val="22"/>
          <w:rtl w:val="0"/>
        </w:rPr>
        <w:t xml:space="preserve"> (New Haven: Yale University Press, 2014).</w:t>
      </w:r>
      <w:r w:rsidDel="00000000" w:rsidR="00000000" w:rsidRPr="00000000">
        <w:rPr>
          <w:rtl w:val="0"/>
        </w:rPr>
      </w:r>
    </w:p>
  </w:footnote>
  <w:footnote w:id="19">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See fols. 154v-155r, as well as the “</w:t>
      </w:r>
      <w:commentRangeStart w:id="7"/>
      <w:r w:rsidDel="00000000" w:rsidR="00000000" w:rsidRPr="00000000">
        <w:rPr>
          <w:rFonts w:ascii="Times New Roman" w:cs="Times New Roman" w:eastAsia="Times New Roman" w:hAnsi="Times New Roman"/>
          <w:b w:val="0"/>
          <w:sz w:val="22"/>
          <w:szCs w:val="22"/>
          <w:rtl w:val="0"/>
        </w:rPr>
        <w:t xml:space="preserve">A</w:t>
      </w:r>
      <w:commentRangeEnd w:id="7"/>
      <w:r w:rsidDel="00000000" w:rsidR="00000000" w:rsidRPr="00000000">
        <w:commentReference w:id="7"/>
      </w:r>
      <w:r w:rsidDel="00000000" w:rsidR="00000000" w:rsidRPr="00000000">
        <w:rPr>
          <w:rFonts w:ascii="Times New Roman" w:cs="Times New Roman" w:eastAsia="Times New Roman" w:hAnsi="Times New Roman"/>
          <w:b w:val="0"/>
          <w:sz w:val="22"/>
          <w:szCs w:val="22"/>
          <w:rtl w:val="0"/>
        </w:rPr>
        <w:t xml:space="preserve">nnotation for BnF. Ms. Fr. 640, fols. 129r; 155r; 155v:</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2"/>
          <w:szCs w:val="22"/>
          <w:rtl w:val="0"/>
        </w:rPr>
        <w:t xml:space="preserve">‘Molded Roses’; ‘Molding a Rose’; ‘Roses’.”</w:t>
      </w:r>
      <w:r w:rsidDel="00000000" w:rsidR="00000000" w:rsidRPr="00000000">
        <w:rPr>
          <w:rtl w:val="0"/>
        </w:rPr>
      </w:r>
    </w:p>
  </w:footnote>
  <w:footnote w:id="20">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rPr>
          <w:del w:author="Pamela Smith" w:id="65" w:date="2018-11-27T17:28:43Z"/>
        </w:rPr>
      </w:pPr>
      <w:r w:rsidDel="00000000" w:rsidR="00000000" w:rsidRPr="00000000">
        <w:rPr>
          <w:rStyle w:val="FootnoteReference"/>
          <w:vertAlign w:val="superscript"/>
        </w:rPr>
        <w:footnoteRef/>
      </w:r>
      <w:del w:author="Pamela Smith" w:id="65" w:date="2018-11-27T17:28:43Z">
        <w:r w:rsidDel="00000000" w:rsidR="00000000" w:rsidRPr="00000000">
          <w:rPr>
            <w:rFonts w:ascii="Times New Roman" w:cs="Times New Roman" w:eastAsia="Times New Roman" w:hAnsi="Times New Roman"/>
            <w:b w:val="0"/>
            <w:sz w:val="22"/>
            <w:szCs w:val="22"/>
            <w:rtl w:val="0"/>
          </w:rPr>
          <w:delText xml:space="preserve"> This recipe is itself likely related to that on fol. 131r, as a marginal note (reproduced above in note 8) specifically discusses the likeliness of ink mixed with gum to run when moistened.</w:delText>
        </w:r>
        <w:r w:rsidDel="00000000" w:rsidR="00000000" w:rsidRPr="00000000">
          <w:rPr>
            <w:rtl w:val="0"/>
          </w:rPr>
        </w:r>
      </w:del>
    </w:p>
  </w:footnote>
  <w:footnote w:id="21">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For another recipe that discusses adding thickness to insects’ wings before casting, see “Molding flies” on fol. 149r: “</w:t>
      </w:r>
      <w:commentRangeStart w:id="8"/>
      <w:r w:rsidDel="00000000" w:rsidR="00000000" w:rsidRPr="00000000">
        <w:rPr>
          <w:rFonts w:ascii="Times New Roman" w:cs="Times New Roman" w:eastAsia="Times New Roman" w:hAnsi="Times New Roman"/>
          <w:b w:val="0"/>
          <w:color w:val="000000"/>
          <w:sz w:val="22"/>
          <w:szCs w:val="22"/>
          <w:rtl w:val="0"/>
        </w:rPr>
        <w:t xml:space="preserve">L</w:t>
      </w:r>
      <w:commentRangeEnd w:id="8"/>
      <w:r w:rsidDel="00000000" w:rsidR="00000000" w:rsidRPr="00000000">
        <w:commentReference w:id="8"/>
      </w:r>
      <w:r w:rsidDel="00000000" w:rsidR="00000000" w:rsidRPr="00000000">
        <w:rPr>
          <w:rFonts w:ascii="Times New Roman" w:cs="Times New Roman" w:eastAsia="Times New Roman" w:hAnsi="Times New Roman"/>
          <w:b w:val="0"/>
          <w:color w:val="000000"/>
          <w:sz w:val="22"/>
          <w:szCs w:val="22"/>
          <w:rtl w:val="0"/>
        </w:rPr>
        <w:t xml:space="preserve">arge flies can be molded &amp; cast. But you must grease them on top of their wings with wheat oil, which dries quickly and firms them up &amp; gives them a little thickness. The same is done with butterflies, cicadas, grasshoppers &amp; similar things.”</w:t>
      </w:r>
      <w:r w:rsidDel="00000000" w:rsidR="00000000" w:rsidRPr="00000000">
        <w:rPr>
          <w:rtl w:val="0"/>
        </w:rPr>
      </w:r>
    </w:p>
  </w:footnote>
  <w:footnote w:id="22">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In the recipe on fol. 156v, “Moulding a fly,” the author writes: “</w:t>
      </w:r>
      <w:r w:rsidDel="00000000" w:rsidR="00000000" w:rsidRPr="00000000">
        <w:rPr>
          <w:rFonts w:ascii="Times New Roman" w:cs="Times New Roman" w:eastAsia="Times New Roman" w:hAnsi="Times New Roman"/>
          <w:b w:val="0"/>
          <w:color w:val="000000"/>
          <w:sz w:val="22"/>
          <w:szCs w:val="22"/>
          <w:rtl w:val="0"/>
        </w:rPr>
        <w:t xml:space="preserve">If it happens that you have some defects with your fly’s wings, hammer some very fine tin, or gold or silver, if you cast it, and shape with scissors the amount you need for your wings.”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righ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jc w:val="right"/>
      <w:rPr/>
    </w:pPr>
    <w:r w:rsidDel="00000000" w:rsidR="00000000" w:rsidRPr="00000000">
      <w:rPr>
        <w:rFonts w:ascii="Times New Roman" w:cs="Times New Roman" w:eastAsia="Times New Roman" w:hAnsi="Times New Roman"/>
        <w:b w:val="0"/>
        <w:sz w:val="24"/>
        <w:szCs w:val="24"/>
        <w:rtl w:val="0"/>
      </w:rPr>
      <w:t xml:space="preserve">Carlson and Katz</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0BwJi-u8sfkVDT05jcGlwZTVvQXM" TargetMode="External"/><Relationship Id="rId22" Type="http://schemas.openxmlformats.org/officeDocument/2006/relationships/hyperlink" Target="https://drive.google.com/open?id=0BwJi-u8sfkVDalJlWmszZFl6X0k" TargetMode="External"/><Relationship Id="rId21" Type="http://schemas.openxmlformats.org/officeDocument/2006/relationships/hyperlink" Target="https://drive.google.com/open?id=0BwJi-u8sfkVDalJlWmszZFl6X0k" TargetMode="External"/><Relationship Id="rId24" Type="http://schemas.openxmlformats.org/officeDocument/2006/relationships/hyperlink" Target="https://drive.google.com/open?id=0BwJi-u8sfkVDWFdmcV9fd3IyMlE" TargetMode="External"/><Relationship Id="rId23" Type="http://schemas.openxmlformats.org/officeDocument/2006/relationships/hyperlink" Target="https://drive.google.com/open?id=0BwJi-u8sfkVDUFJzYlgtRjNfVGc"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wJi-u8sfkVDOE42NjZVWWlScWs" TargetMode="External"/><Relationship Id="rId26" Type="http://schemas.openxmlformats.org/officeDocument/2006/relationships/hyperlink" Target="https://drive.google.com/open?id=0BwJi-u8sfkVDdE5zUC0xdE9FNWM" TargetMode="External"/><Relationship Id="rId25" Type="http://schemas.openxmlformats.org/officeDocument/2006/relationships/hyperlink" Target="https://drive.google.com/open?id=0BwJi-u8sfkVDNEtZX19jUE4zUWc" TargetMode="External"/><Relationship Id="rId28" Type="http://schemas.openxmlformats.org/officeDocument/2006/relationships/hyperlink" Target="https://drive.google.com/open?id=0BwJi-u8sfkVDTlNMb3BhRVd6czA" TargetMode="External"/><Relationship Id="rId27" Type="http://schemas.openxmlformats.org/officeDocument/2006/relationships/hyperlink" Target="https://drive.google.com/open?id=0BwJi-u8sfkVDS3Z2LWZzdWxMQXM"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drive.google.com/open?id=0BwJi-u8sfkVDbTN6VWFTRkhhLUU" TargetMode="External"/><Relationship Id="rId7" Type="http://schemas.openxmlformats.org/officeDocument/2006/relationships/styles" Target="styles.xml"/><Relationship Id="rId8" Type="http://schemas.openxmlformats.org/officeDocument/2006/relationships/hyperlink" Target="https://drive.google.com/open?id=0BwJi-u8sfkVDQTd5VTJQOUNsajg" TargetMode="External"/><Relationship Id="rId31" Type="http://schemas.openxmlformats.org/officeDocument/2006/relationships/hyperlink" Target="https://drive.google.com/open?id=0BwJi-u8sfkVDbzUxZFJwb2Z1ems" TargetMode="External"/><Relationship Id="rId30" Type="http://schemas.openxmlformats.org/officeDocument/2006/relationships/hyperlink" Target="https://drive.google.com/open?id=0BwJi-u8sfkVDbzUxZFJwb2Z1ems" TargetMode="External"/><Relationship Id="rId11" Type="http://schemas.openxmlformats.org/officeDocument/2006/relationships/hyperlink" Target="https://drive.google.com/open?id=0BwJi-u8sfkVDOERncmFvQ25UcTg" TargetMode="External"/><Relationship Id="rId33" Type="http://schemas.openxmlformats.org/officeDocument/2006/relationships/hyperlink" Target="https://drive.google.com/open?id=0BwJi-u8sfkVDTnVFY2ZvYm9pYTA" TargetMode="External"/><Relationship Id="rId10" Type="http://schemas.openxmlformats.org/officeDocument/2006/relationships/hyperlink" Target="https://drive.google.com/open?id=0BwJi-u8sfkVDOE42NjZVWWlScWs" TargetMode="External"/><Relationship Id="rId32" Type="http://schemas.openxmlformats.org/officeDocument/2006/relationships/hyperlink" Target="https://drive.google.com/open?id=0BwJi-u8sfkVDVFExbjRsQURFaVk" TargetMode="External"/><Relationship Id="rId13" Type="http://schemas.openxmlformats.org/officeDocument/2006/relationships/hyperlink" Target="https://drive.google.com/open?id=0BwJi-u8sfkVDa2UycWpEdmhILTQ" TargetMode="External"/><Relationship Id="rId35" Type="http://schemas.openxmlformats.org/officeDocument/2006/relationships/header" Target="header1.xml"/><Relationship Id="rId12" Type="http://schemas.openxmlformats.org/officeDocument/2006/relationships/hyperlink" Target="https://drive.google.com/open?id=0BwJi-u8sfkVDMUdpdmlodC1NN1k" TargetMode="External"/><Relationship Id="rId34" Type="http://schemas.openxmlformats.org/officeDocument/2006/relationships/hyperlink" Target="https://drive.google.com/open?id=0BwJi-u8sfkVDbzhnQ2t1LXhIcXc" TargetMode="External"/><Relationship Id="rId15" Type="http://schemas.openxmlformats.org/officeDocument/2006/relationships/hyperlink" Target="https://drive.google.com/open?id=0BwJi-u8sfkVDakNFRjFYd2w4a1U" TargetMode="External"/><Relationship Id="rId14" Type="http://schemas.openxmlformats.org/officeDocument/2006/relationships/hyperlink" Target="https://drive.google.com/open?id=0BwJi-u8sfkVDNm9mWThnMnVwd3c" TargetMode="External"/><Relationship Id="rId36" Type="http://schemas.openxmlformats.org/officeDocument/2006/relationships/footer" Target="footer1.xml"/><Relationship Id="rId17" Type="http://schemas.openxmlformats.org/officeDocument/2006/relationships/hyperlink" Target="https://drive.google.com/open?id=0BwJi-u8sfkVDMWs2cDhxVGYyZ00" TargetMode="External"/><Relationship Id="rId16" Type="http://schemas.openxmlformats.org/officeDocument/2006/relationships/hyperlink" Target="https://drive.google.com/open?id=0BwJi-u8sfkVDakNFRjFYd2w4a1U" TargetMode="External"/><Relationship Id="rId19" Type="http://schemas.openxmlformats.org/officeDocument/2006/relationships/hyperlink" Target="https://drive.google.com/open?id=0BwJi-u8sfkVDX0JhSEhXOWFyeUE" TargetMode="External"/><Relationship Id="rId18" Type="http://schemas.openxmlformats.org/officeDocument/2006/relationships/hyperlink" Target="https://drive.google.com/open?id=0BwJi-u8sfkVDX0JhSEhXOWFye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